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3D0" w:rsidRPr="00AC73D0" w:rsidRDefault="00AC73D0" w:rsidP="00AC73D0">
      <w:pPr>
        <w:widowControl/>
        <w:rPr>
          <w:rFonts w:ascii="iconfont-archer" w:eastAsia="宋体" w:hAnsi="iconfont-archer" w:cs="宋体"/>
          <w:color w:val="FFFFFF"/>
          <w:kern w:val="0"/>
          <w:sz w:val="24"/>
          <w:szCs w:val="24"/>
        </w:rPr>
      </w:pPr>
      <w:r w:rsidRPr="00AC73D0">
        <w:rPr>
          <w:rFonts w:ascii="inherit" w:eastAsia="宋体" w:hAnsi="inherit" w:cs="Arial"/>
          <w:b/>
          <w:bCs/>
          <w:color w:val="000000"/>
          <w:kern w:val="0"/>
          <w:sz w:val="27"/>
          <w:szCs w:val="27"/>
        </w:rPr>
        <w:t>网络相关</w:t>
      </w:r>
      <w:bookmarkStart w:id="0" w:name="_GoBack"/>
      <w:bookmarkEnd w:id="0"/>
    </w:p>
    <w:p w:rsidR="00AC73D0" w:rsidRPr="00AC73D0" w:rsidRDefault="00AC73D0" w:rsidP="00AC73D0">
      <w:pPr>
        <w:widowControl/>
        <w:numPr>
          <w:ilvl w:val="0"/>
          <w:numId w:val="2"/>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Https</w:t>
      </w:r>
      <w:r w:rsidRPr="00AC73D0">
        <w:rPr>
          <w:rFonts w:ascii="inherit" w:eastAsia="宋体" w:hAnsi="inherit" w:cs="Arial"/>
          <w:color w:val="000000"/>
          <w:kern w:val="0"/>
          <w:sz w:val="24"/>
          <w:szCs w:val="24"/>
        </w:rPr>
        <w:t>的原理？</w:t>
      </w:r>
    </w:p>
    <w:p w:rsidR="00AC73D0" w:rsidRPr="00AC73D0" w:rsidRDefault="00AC73D0" w:rsidP="00AC73D0">
      <w:pPr>
        <w:widowControl/>
        <w:numPr>
          <w:ilvl w:val="1"/>
          <w:numId w:val="2"/>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应用层和网络层增加了基于</w:t>
      </w:r>
      <w:r w:rsidRPr="00AC73D0">
        <w:rPr>
          <w:rFonts w:ascii="inherit" w:eastAsia="宋体" w:hAnsi="inherit" w:cs="Arial"/>
          <w:color w:val="000000"/>
          <w:kern w:val="0"/>
          <w:sz w:val="24"/>
          <w:szCs w:val="24"/>
        </w:rPr>
        <w:t>TLS</w:t>
      </w:r>
      <w:r w:rsidRPr="00AC73D0">
        <w:rPr>
          <w:rFonts w:ascii="inherit" w:eastAsia="宋体" w:hAnsi="inherit" w:cs="Arial"/>
          <w:color w:val="000000"/>
          <w:kern w:val="0"/>
          <w:sz w:val="24"/>
          <w:szCs w:val="24"/>
        </w:rPr>
        <w:t>协议的</w:t>
      </w:r>
      <w:r w:rsidRPr="00AC73D0">
        <w:rPr>
          <w:rFonts w:ascii="inherit" w:eastAsia="宋体" w:hAnsi="inherit" w:cs="Arial"/>
          <w:color w:val="000000"/>
          <w:kern w:val="0"/>
          <w:sz w:val="24"/>
          <w:szCs w:val="24"/>
        </w:rPr>
        <w:t>SSL</w:t>
      </w:r>
      <w:r w:rsidRPr="00AC73D0">
        <w:rPr>
          <w:rFonts w:ascii="inherit" w:eastAsia="宋体" w:hAnsi="inherit" w:cs="Arial"/>
          <w:color w:val="000000"/>
          <w:kern w:val="0"/>
          <w:sz w:val="24"/>
          <w:szCs w:val="24"/>
        </w:rPr>
        <w:t>层，通过</w:t>
      </w:r>
      <w:r w:rsidRPr="00AC73D0">
        <w:rPr>
          <w:rFonts w:ascii="inherit" w:eastAsia="宋体" w:hAnsi="inherit" w:cs="Arial"/>
          <w:color w:val="000000"/>
          <w:kern w:val="0"/>
          <w:sz w:val="24"/>
          <w:szCs w:val="24"/>
        </w:rPr>
        <w:t>TLS</w:t>
      </w:r>
      <w:r w:rsidRPr="00AC73D0">
        <w:rPr>
          <w:rFonts w:ascii="inherit" w:eastAsia="宋体" w:hAnsi="inherit" w:cs="Arial"/>
          <w:color w:val="000000"/>
          <w:kern w:val="0"/>
          <w:sz w:val="24"/>
          <w:szCs w:val="24"/>
        </w:rPr>
        <w:t>握手过程交换加密秘钥，后续传输内容使用秘钥进行对称加密，达到安全传输的目的。</w:t>
      </w:r>
    </w:p>
    <w:p w:rsidR="00AC73D0" w:rsidRPr="00AC73D0" w:rsidRDefault="00AC73D0" w:rsidP="00AC73D0">
      <w:pPr>
        <w:widowControl/>
        <w:numPr>
          <w:ilvl w:val="0"/>
          <w:numId w:val="2"/>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Http</w:t>
      </w:r>
      <w:r w:rsidRPr="00AC73D0">
        <w:rPr>
          <w:rFonts w:ascii="inherit" w:eastAsia="宋体" w:hAnsi="inherit" w:cs="Arial"/>
          <w:color w:val="000000"/>
          <w:kern w:val="0"/>
          <w:sz w:val="24"/>
          <w:szCs w:val="24"/>
        </w:rPr>
        <w:t>三次握手过程？</w:t>
      </w:r>
    </w:p>
    <w:p w:rsidR="00AC73D0" w:rsidRPr="00AC73D0" w:rsidRDefault="00AC73D0" w:rsidP="00AC73D0">
      <w:pPr>
        <w:widowControl/>
        <w:numPr>
          <w:ilvl w:val="1"/>
          <w:numId w:val="3"/>
        </w:numPr>
        <w:shd w:val="clear" w:color="auto" w:fill="FFFFFF"/>
        <w:spacing w:before="100" w:beforeAutospacing="1" w:after="100" w:afterAutospacing="1"/>
        <w:ind w:left="1440" w:hanging="360"/>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client</w:t>
      </w:r>
      <w:r w:rsidRPr="00AC73D0">
        <w:rPr>
          <w:rFonts w:ascii="inherit" w:eastAsia="宋体" w:hAnsi="inherit" w:cs="Arial"/>
          <w:color w:val="000000"/>
          <w:kern w:val="0"/>
          <w:sz w:val="24"/>
          <w:szCs w:val="24"/>
        </w:rPr>
        <w:t>：</w:t>
      </w:r>
      <w:r w:rsidRPr="00AC73D0">
        <w:rPr>
          <w:rFonts w:ascii="inherit" w:eastAsia="宋体" w:hAnsi="inherit" w:cs="Arial"/>
          <w:color w:val="000000"/>
          <w:kern w:val="0"/>
          <w:sz w:val="24"/>
          <w:szCs w:val="24"/>
        </w:rPr>
        <w:t>syn=1</w:t>
      </w:r>
      <w:r w:rsidRPr="00AC73D0">
        <w:rPr>
          <w:rFonts w:ascii="inherit" w:eastAsia="宋体" w:hAnsi="inherit" w:cs="Arial"/>
          <w:color w:val="000000"/>
          <w:kern w:val="0"/>
          <w:sz w:val="24"/>
          <w:szCs w:val="24"/>
        </w:rPr>
        <w:t>，</w:t>
      </w:r>
      <w:r w:rsidRPr="00AC73D0">
        <w:rPr>
          <w:rFonts w:ascii="inherit" w:eastAsia="宋体" w:hAnsi="inherit" w:cs="Arial"/>
          <w:color w:val="000000"/>
          <w:kern w:val="0"/>
          <w:sz w:val="24"/>
          <w:szCs w:val="24"/>
        </w:rPr>
        <w:t>seq=x</w:t>
      </w:r>
    </w:p>
    <w:p w:rsidR="00AC73D0" w:rsidRPr="00AC73D0" w:rsidRDefault="00AC73D0" w:rsidP="00AC73D0">
      <w:pPr>
        <w:widowControl/>
        <w:numPr>
          <w:ilvl w:val="1"/>
          <w:numId w:val="3"/>
        </w:numPr>
        <w:shd w:val="clear" w:color="auto" w:fill="FFFFFF"/>
        <w:spacing w:before="100" w:beforeAutospacing="1" w:after="100" w:afterAutospacing="1"/>
        <w:ind w:left="1440" w:hanging="360"/>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server</w:t>
      </w:r>
      <w:r w:rsidRPr="00AC73D0">
        <w:rPr>
          <w:rFonts w:ascii="inherit" w:eastAsia="宋体" w:hAnsi="inherit" w:cs="Arial"/>
          <w:color w:val="000000"/>
          <w:kern w:val="0"/>
          <w:sz w:val="24"/>
          <w:szCs w:val="24"/>
        </w:rPr>
        <w:t>：</w:t>
      </w:r>
      <w:r w:rsidRPr="00AC73D0">
        <w:rPr>
          <w:rFonts w:ascii="inherit" w:eastAsia="宋体" w:hAnsi="inherit" w:cs="Arial"/>
          <w:color w:val="000000"/>
          <w:kern w:val="0"/>
          <w:sz w:val="24"/>
          <w:szCs w:val="24"/>
        </w:rPr>
        <w:t>syn=1</w:t>
      </w:r>
      <w:r w:rsidRPr="00AC73D0">
        <w:rPr>
          <w:rFonts w:ascii="inherit" w:eastAsia="宋体" w:hAnsi="inherit" w:cs="Arial"/>
          <w:color w:val="000000"/>
          <w:kern w:val="0"/>
          <w:sz w:val="24"/>
          <w:szCs w:val="24"/>
        </w:rPr>
        <w:t>，</w:t>
      </w:r>
      <w:r w:rsidRPr="00AC73D0">
        <w:rPr>
          <w:rFonts w:ascii="inherit" w:eastAsia="宋体" w:hAnsi="inherit" w:cs="Arial"/>
          <w:color w:val="000000"/>
          <w:kern w:val="0"/>
          <w:sz w:val="24"/>
          <w:szCs w:val="24"/>
        </w:rPr>
        <w:t>ack=x+1</w:t>
      </w:r>
      <w:r w:rsidRPr="00AC73D0">
        <w:rPr>
          <w:rFonts w:ascii="inherit" w:eastAsia="宋体" w:hAnsi="inherit" w:cs="Arial"/>
          <w:color w:val="000000"/>
          <w:kern w:val="0"/>
          <w:sz w:val="24"/>
          <w:szCs w:val="24"/>
        </w:rPr>
        <w:t>，</w:t>
      </w:r>
      <w:r w:rsidRPr="00AC73D0">
        <w:rPr>
          <w:rFonts w:ascii="inherit" w:eastAsia="宋体" w:hAnsi="inherit" w:cs="Arial"/>
          <w:color w:val="000000"/>
          <w:kern w:val="0"/>
          <w:sz w:val="24"/>
          <w:szCs w:val="24"/>
        </w:rPr>
        <w:t>seq=y</w:t>
      </w:r>
    </w:p>
    <w:p w:rsidR="00AC73D0" w:rsidRPr="00AC73D0" w:rsidRDefault="00AC73D0" w:rsidP="00AC73D0">
      <w:pPr>
        <w:widowControl/>
        <w:numPr>
          <w:ilvl w:val="1"/>
          <w:numId w:val="3"/>
        </w:numPr>
        <w:shd w:val="clear" w:color="auto" w:fill="FFFFFF"/>
        <w:spacing w:before="100" w:beforeAutospacing="1" w:after="100" w:afterAutospacing="1"/>
        <w:ind w:left="1440" w:hanging="360"/>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client</w:t>
      </w:r>
      <w:r w:rsidRPr="00AC73D0">
        <w:rPr>
          <w:rFonts w:ascii="inherit" w:eastAsia="宋体" w:hAnsi="inherit" w:cs="Arial"/>
          <w:color w:val="000000"/>
          <w:kern w:val="0"/>
          <w:sz w:val="24"/>
          <w:szCs w:val="24"/>
        </w:rPr>
        <w:t>：</w:t>
      </w:r>
      <w:r w:rsidRPr="00AC73D0">
        <w:rPr>
          <w:rFonts w:ascii="inherit" w:eastAsia="宋体" w:hAnsi="inherit" w:cs="Arial"/>
          <w:color w:val="000000"/>
          <w:kern w:val="0"/>
          <w:sz w:val="24"/>
          <w:szCs w:val="24"/>
        </w:rPr>
        <w:t>ack=y+1</w:t>
      </w:r>
      <w:r w:rsidRPr="00AC73D0">
        <w:rPr>
          <w:rFonts w:ascii="inherit" w:eastAsia="宋体" w:hAnsi="inherit" w:cs="Arial"/>
          <w:color w:val="000000"/>
          <w:kern w:val="0"/>
          <w:sz w:val="24"/>
          <w:szCs w:val="24"/>
        </w:rPr>
        <w:t>，</w:t>
      </w:r>
      <w:r w:rsidRPr="00AC73D0">
        <w:rPr>
          <w:rFonts w:ascii="inherit" w:eastAsia="宋体" w:hAnsi="inherit" w:cs="Arial"/>
          <w:color w:val="000000"/>
          <w:kern w:val="0"/>
          <w:sz w:val="24"/>
          <w:szCs w:val="24"/>
        </w:rPr>
        <w:t>seq=z</w:t>
      </w:r>
    </w:p>
    <w:p w:rsidR="00AC73D0" w:rsidRPr="00AC73D0" w:rsidRDefault="00AC73D0" w:rsidP="00AC73D0">
      <w:pPr>
        <w:widowControl/>
        <w:numPr>
          <w:ilvl w:val="0"/>
          <w:numId w:val="3"/>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Tcp</w:t>
      </w:r>
      <w:r w:rsidRPr="00AC73D0">
        <w:rPr>
          <w:rFonts w:ascii="inherit" w:eastAsia="宋体" w:hAnsi="inherit" w:cs="Arial"/>
          <w:color w:val="000000"/>
          <w:kern w:val="0"/>
          <w:sz w:val="24"/>
          <w:szCs w:val="24"/>
        </w:rPr>
        <w:t>和</w:t>
      </w:r>
      <w:r w:rsidRPr="00AC73D0">
        <w:rPr>
          <w:rFonts w:ascii="inherit" w:eastAsia="宋体" w:hAnsi="inherit" w:cs="Arial"/>
          <w:color w:val="000000"/>
          <w:kern w:val="0"/>
          <w:sz w:val="24"/>
          <w:szCs w:val="24"/>
        </w:rPr>
        <w:t>Udp</w:t>
      </w:r>
      <w:r w:rsidRPr="00AC73D0">
        <w:rPr>
          <w:rFonts w:ascii="inherit" w:eastAsia="宋体" w:hAnsi="inherit" w:cs="Arial"/>
          <w:color w:val="000000"/>
          <w:kern w:val="0"/>
          <w:sz w:val="24"/>
          <w:szCs w:val="24"/>
        </w:rPr>
        <w:t>的区别？</w:t>
      </w:r>
    </w:p>
    <w:p w:rsidR="00AC73D0" w:rsidRPr="00AC73D0" w:rsidRDefault="00AC73D0" w:rsidP="00AC73D0">
      <w:pPr>
        <w:widowControl/>
        <w:numPr>
          <w:ilvl w:val="1"/>
          <w:numId w:val="4"/>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Tcp</w:t>
      </w:r>
      <w:r w:rsidRPr="00AC73D0">
        <w:rPr>
          <w:rFonts w:ascii="inherit" w:eastAsia="宋体" w:hAnsi="inherit" w:cs="Arial"/>
          <w:color w:val="000000"/>
          <w:kern w:val="0"/>
          <w:sz w:val="24"/>
          <w:szCs w:val="24"/>
        </w:rPr>
        <w:t>面向链接，可靠的传输层协议。</w:t>
      </w:r>
    </w:p>
    <w:p w:rsidR="00AC73D0" w:rsidRPr="00AC73D0" w:rsidRDefault="00AC73D0" w:rsidP="00AC73D0">
      <w:pPr>
        <w:widowControl/>
        <w:numPr>
          <w:ilvl w:val="1"/>
          <w:numId w:val="4"/>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Udp</w:t>
      </w:r>
      <w:r w:rsidRPr="00AC73D0">
        <w:rPr>
          <w:rFonts w:ascii="inherit" w:eastAsia="宋体" w:hAnsi="inherit" w:cs="Arial"/>
          <w:color w:val="000000"/>
          <w:kern w:val="0"/>
          <w:sz w:val="24"/>
          <w:szCs w:val="24"/>
        </w:rPr>
        <w:t>是面向事务，简单不可靠传输层协议。</w:t>
      </w:r>
    </w:p>
    <w:p w:rsidR="00AC73D0" w:rsidRPr="00AC73D0" w:rsidRDefault="00AC73D0" w:rsidP="00AC73D0">
      <w:pPr>
        <w:widowControl/>
        <w:numPr>
          <w:ilvl w:val="0"/>
          <w:numId w:val="4"/>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Http</w:t>
      </w:r>
      <w:r w:rsidRPr="00AC73D0">
        <w:rPr>
          <w:rFonts w:ascii="inherit" w:eastAsia="宋体" w:hAnsi="inherit" w:cs="Arial"/>
          <w:color w:val="000000"/>
          <w:kern w:val="0"/>
          <w:sz w:val="24"/>
          <w:szCs w:val="24"/>
        </w:rPr>
        <w:t>的报文结构？</w:t>
      </w:r>
      <w:r w:rsidRPr="00AC73D0">
        <w:rPr>
          <w:rFonts w:ascii="inherit" w:eastAsia="宋体" w:hAnsi="inherit" w:cs="Arial"/>
          <w:color w:val="000000"/>
          <w:kern w:val="0"/>
          <w:sz w:val="24"/>
          <w:szCs w:val="24"/>
        </w:rPr>
        <w:t>cookie</w:t>
      </w:r>
      <w:r w:rsidRPr="00AC73D0">
        <w:rPr>
          <w:rFonts w:ascii="inherit" w:eastAsia="宋体" w:hAnsi="inherit" w:cs="Arial"/>
          <w:color w:val="000000"/>
          <w:kern w:val="0"/>
          <w:sz w:val="24"/>
          <w:szCs w:val="24"/>
        </w:rPr>
        <w:t>是用来干嘛的？有哪些响应码，分别都代表什么意思？</w:t>
      </w:r>
    </w:p>
    <w:p w:rsidR="00AC73D0" w:rsidRPr="00AC73D0" w:rsidRDefault="00AC73D0" w:rsidP="00AC73D0">
      <w:pPr>
        <w:widowControl/>
        <w:numPr>
          <w:ilvl w:val="1"/>
          <w:numId w:val="5"/>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请求头、请求行、请求数据，状态行、响应头、响应数据</w:t>
      </w:r>
    </w:p>
    <w:p w:rsidR="00AC73D0" w:rsidRPr="00AC73D0" w:rsidRDefault="00AC73D0" w:rsidP="00AC73D0">
      <w:pPr>
        <w:widowControl/>
        <w:numPr>
          <w:ilvl w:val="1"/>
          <w:numId w:val="5"/>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因为</w:t>
      </w:r>
      <w:r w:rsidRPr="00AC73D0">
        <w:rPr>
          <w:rFonts w:ascii="inherit" w:eastAsia="宋体" w:hAnsi="inherit" w:cs="Arial"/>
          <w:color w:val="000000"/>
          <w:kern w:val="0"/>
          <w:sz w:val="24"/>
          <w:szCs w:val="24"/>
        </w:rPr>
        <w:t>http</w:t>
      </w:r>
      <w:r w:rsidRPr="00AC73D0">
        <w:rPr>
          <w:rFonts w:ascii="inherit" w:eastAsia="宋体" w:hAnsi="inherit" w:cs="Arial"/>
          <w:color w:val="000000"/>
          <w:kern w:val="0"/>
          <w:sz w:val="24"/>
          <w:szCs w:val="24"/>
        </w:rPr>
        <w:t>是无状态协议，</w:t>
      </w:r>
      <w:r w:rsidRPr="00AC73D0">
        <w:rPr>
          <w:rFonts w:ascii="inherit" w:eastAsia="宋体" w:hAnsi="inherit" w:cs="Arial"/>
          <w:color w:val="000000"/>
          <w:kern w:val="0"/>
          <w:sz w:val="24"/>
          <w:szCs w:val="24"/>
        </w:rPr>
        <w:t>cookie</w:t>
      </w:r>
      <w:r w:rsidRPr="00AC73D0">
        <w:rPr>
          <w:rFonts w:ascii="inherit" w:eastAsia="宋体" w:hAnsi="inherit" w:cs="Arial"/>
          <w:color w:val="000000"/>
          <w:kern w:val="0"/>
          <w:sz w:val="24"/>
          <w:szCs w:val="24"/>
        </w:rPr>
        <w:t>用来保存客户端状态。服务端响应头带上</w:t>
      </w:r>
      <w:r w:rsidRPr="00AC73D0">
        <w:rPr>
          <w:rFonts w:ascii="Consolas" w:eastAsia="宋体" w:hAnsi="Consolas" w:cs="宋体"/>
          <w:color w:val="000000"/>
          <w:kern w:val="0"/>
          <w:sz w:val="24"/>
          <w:szCs w:val="24"/>
          <w:bdr w:val="none" w:sz="0" w:space="0" w:color="auto" w:frame="1"/>
          <w:shd w:val="clear" w:color="auto" w:fill="EEEEEE"/>
        </w:rPr>
        <w:t>Set-Cookie</w:t>
      </w:r>
      <w:r w:rsidRPr="00AC73D0">
        <w:rPr>
          <w:rFonts w:ascii="inherit" w:eastAsia="宋体" w:hAnsi="inherit" w:cs="Arial"/>
          <w:color w:val="000000"/>
          <w:kern w:val="0"/>
          <w:sz w:val="24"/>
          <w:szCs w:val="24"/>
        </w:rPr>
        <w:t>返回</w:t>
      </w:r>
      <w:r w:rsidRPr="00AC73D0">
        <w:rPr>
          <w:rFonts w:ascii="inherit" w:eastAsia="宋体" w:hAnsi="inherit" w:cs="Arial"/>
          <w:color w:val="000000"/>
          <w:kern w:val="0"/>
          <w:sz w:val="24"/>
          <w:szCs w:val="24"/>
        </w:rPr>
        <w:t>cookie</w:t>
      </w:r>
      <w:r w:rsidRPr="00AC73D0">
        <w:rPr>
          <w:rFonts w:ascii="inherit" w:eastAsia="宋体" w:hAnsi="inherit" w:cs="Arial"/>
          <w:color w:val="000000"/>
          <w:kern w:val="0"/>
          <w:sz w:val="24"/>
          <w:szCs w:val="24"/>
        </w:rPr>
        <w:t>信息，客户端请求头</w:t>
      </w:r>
      <w:r w:rsidRPr="00AC73D0">
        <w:rPr>
          <w:rFonts w:ascii="Consolas" w:eastAsia="宋体" w:hAnsi="Consolas" w:cs="宋体"/>
          <w:color w:val="000000"/>
          <w:kern w:val="0"/>
          <w:sz w:val="24"/>
          <w:szCs w:val="24"/>
          <w:bdr w:val="none" w:sz="0" w:space="0" w:color="auto" w:frame="1"/>
          <w:shd w:val="clear" w:color="auto" w:fill="EEEEEE"/>
        </w:rPr>
        <w:t>Cookie</w:t>
      </w:r>
      <w:r w:rsidRPr="00AC73D0">
        <w:rPr>
          <w:rFonts w:ascii="inherit" w:eastAsia="宋体" w:hAnsi="inherit" w:cs="Arial"/>
          <w:color w:val="000000"/>
          <w:kern w:val="0"/>
          <w:sz w:val="24"/>
          <w:szCs w:val="24"/>
        </w:rPr>
        <w:t>带上</w:t>
      </w:r>
      <w:r w:rsidRPr="00AC73D0">
        <w:rPr>
          <w:rFonts w:ascii="inherit" w:eastAsia="宋体" w:hAnsi="inherit" w:cs="Arial"/>
          <w:color w:val="000000"/>
          <w:kern w:val="0"/>
          <w:sz w:val="24"/>
          <w:szCs w:val="24"/>
        </w:rPr>
        <w:t>cookie</w:t>
      </w:r>
      <w:r w:rsidRPr="00AC73D0">
        <w:rPr>
          <w:rFonts w:ascii="inherit" w:eastAsia="宋体" w:hAnsi="inherit" w:cs="Arial"/>
          <w:color w:val="000000"/>
          <w:kern w:val="0"/>
          <w:sz w:val="24"/>
          <w:szCs w:val="24"/>
        </w:rPr>
        <w:t>信息</w:t>
      </w:r>
    </w:p>
    <w:p w:rsidR="00AC73D0" w:rsidRPr="00AC73D0" w:rsidRDefault="00AC73D0" w:rsidP="00AC73D0">
      <w:pPr>
        <w:widowControl/>
        <w:numPr>
          <w:ilvl w:val="1"/>
          <w:numId w:val="5"/>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 xml:space="preserve">206 </w:t>
      </w:r>
      <w:r w:rsidRPr="00AC73D0">
        <w:rPr>
          <w:rFonts w:ascii="inherit" w:eastAsia="宋体" w:hAnsi="inherit" w:cs="Arial"/>
          <w:color w:val="000000"/>
          <w:kern w:val="0"/>
          <w:sz w:val="24"/>
          <w:szCs w:val="24"/>
        </w:rPr>
        <w:t>断点续传、</w:t>
      </w:r>
      <w:r w:rsidRPr="00AC73D0">
        <w:rPr>
          <w:rFonts w:ascii="inherit" w:eastAsia="宋体" w:hAnsi="inherit" w:cs="Arial"/>
          <w:color w:val="000000"/>
          <w:kern w:val="0"/>
          <w:sz w:val="24"/>
          <w:szCs w:val="24"/>
        </w:rPr>
        <w:t>3xx</w:t>
      </w:r>
      <w:r w:rsidRPr="00AC73D0">
        <w:rPr>
          <w:rFonts w:ascii="inherit" w:eastAsia="宋体" w:hAnsi="inherit" w:cs="Arial"/>
          <w:color w:val="000000"/>
          <w:kern w:val="0"/>
          <w:sz w:val="24"/>
          <w:szCs w:val="24"/>
        </w:rPr>
        <w:t>重定向、</w:t>
      </w:r>
      <w:r w:rsidRPr="00AC73D0">
        <w:rPr>
          <w:rFonts w:ascii="inherit" w:eastAsia="宋体" w:hAnsi="inherit" w:cs="Arial"/>
          <w:color w:val="000000"/>
          <w:kern w:val="0"/>
          <w:sz w:val="24"/>
          <w:szCs w:val="24"/>
        </w:rPr>
        <w:t>400 Bad Request</w:t>
      </w:r>
      <w:r w:rsidRPr="00AC73D0">
        <w:rPr>
          <w:rFonts w:ascii="inherit" w:eastAsia="宋体" w:hAnsi="inherit" w:cs="Arial"/>
          <w:color w:val="000000"/>
          <w:kern w:val="0"/>
          <w:sz w:val="24"/>
          <w:szCs w:val="24"/>
        </w:rPr>
        <w:t>、</w:t>
      </w:r>
      <w:r w:rsidRPr="00AC73D0">
        <w:rPr>
          <w:rFonts w:ascii="inherit" w:eastAsia="宋体" w:hAnsi="inherit" w:cs="Arial"/>
          <w:color w:val="000000"/>
          <w:kern w:val="0"/>
          <w:sz w:val="24"/>
          <w:szCs w:val="24"/>
        </w:rPr>
        <w:t>403 Forbidden</w:t>
      </w:r>
      <w:r w:rsidRPr="00AC73D0">
        <w:rPr>
          <w:rFonts w:ascii="inherit" w:eastAsia="宋体" w:hAnsi="inherit" w:cs="Arial"/>
          <w:color w:val="000000"/>
          <w:kern w:val="0"/>
          <w:sz w:val="24"/>
          <w:szCs w:val="24"/>
        </w:rPr>
        <w:t>、</w:t>
      </w:r>
      <w:r w:rsidRPr="00AC73D0">
        <w:rPr>
          <w:rFonts w:ascii="inherit" w:eastAsia="宋体" w:hAnsi="inherit" w:cs="Arial"/>
          <w:color w:val="000000"/>
          <w:kern w:val="0"/>
          <w:sz w:val="24"/>
          <w:szCs w:val="24"/>
        </w:rPr>
        <w:t>404 Not Found</w:t>
      </w:r>
      <w:r w:rsidRPr="00AC73D0">
        <w:rPr>
          <w:rFonts w:ascii="inherit" w:eastAsia="宋体" w:hAnsi="inherit" w:cs="Arial"/>
          <w:color w:val="000000"/>
          <w:kern w:val="0"/>
          <w:sz w:val="24"/>
          <w:szCs w:val="24"/>
        </w:rPr>
        <w:t>、</w:t>
      </w:r>
      <w:r w:rsidRPr="00AC73D0">
        <w:rPr>
          <w:rFonts w:ascii="inherit" w:eastAsia="宋体" w:hAnsi="inherit" w:cs="Arial"/>
          <w:color w:val="000000"/>
          <w:kern w:val="0"/>
          <w:sz w:val="24"/>
          <w:szCs w:val="24"/>
        </w:rPr>
        <w:t>500 Internal Server Error</w:t>
      </w:r>
      <w:r w:rsidRPr="00AC73D0">
        <w:rPr>
          <w:rFonts w:ascii="inherit" w:eastAsia="宋体" w:hAnsi="inherit" w:cs="Arial"/>
          <w:color w:val="000000"/>
          <w:kern w:val="0"/>
          <w:sz w:val="24"/>
          <w:szCs w:val="24"/>
        </w:rPr>
        <w:t>、</w:t>
      </w:r>
      <w:r w:rsidRPr="00AC73D0">
        <w:rPr>
          <w:rFonts w:ascii="inherit" w:eastAsia="宋体" w:hAnsi="inherit" w:cs="Arial"/>
          <w:color w:val="000000"/>
          <w:kern w:val="0"/>
          <w:sz w:val="24"/>
          <w:szCs w:val="24"/>
        </w:rPr>
        <w:t>502 Bad Gateway</w:t>
      </w:r>
      <w:r w:rsidRPr="00AC73D0">
        <w:rPr>
          <w:rFonts w:ascii="inherit" w:eastAsia="宋体" w:hAnsi="inherit" w:cs="Arial"/>
          <w:color w:val="000000"/>
          <w:kern w:val="0"/>
          <w:sz w:val="24"/>
          <w:szCs w:val="24"/>
        </w:rPr>
        <w:t>、</w:t>
      </w:r>
      <w:r w:rsidRPr="00AC73D0">
        <w:rPr>
          <w:rFonts w:ascii="inherit" w:eastAsia="宋体" w:hAnsi="inherit" w:cs="Arial"/>
          <w:color w:val="000000"/>
          <w:kern w:val="0"/>
          <w:sz w:val="24"/>
          <w:szCs w:val="24"/>
        </w:rPr>
        <w:t>503 Service Unavailable</w:t>
      </w:r>
      <w:r w:rsidRPr="00AC73D0">
        <w:rPr>
          <w:rFonts w:ascii="inherit" w:eastAsia="宋体" w:hAnsi="inherit" w:cs="Arial"/>
          <w:color w:val="000000"/>
          <w:kern w:val="0"/>
          <w:sz w:val="24"/>
          <w:szCs w:val="24"/>
        </w:rPr>
        <w:t>、</w:t>
      </w:r>
      <w:r w:rsidRPr="00AC73D0">
        <w:rPr>
          <w:rFonts w:ascii="inherit" w:eastAsia="宋体" w:hAnsi="inherit" w:cs="Arial"/>
          <w:color w:val="000000"/>
          <w:kern w:val="0"/>
          <w:sz w:val="24"/>
          <w:szCs w:val="24"/>
        </w:rPr>
        <w:t>504 Gateway Timeout</w:t>
      </w:r>
    </w:p>
    <w:p w:rsidR="00AC73D0" w:rsidRPr="00AC73D0" w:rsidRDefault="00AC73D0" w:rsidP="00AC73D0">
      <w:pPr>
        <w:widowControl/>
        <w:numPr>
          <w:ilvl w:val="0"/>
          <w:numId w:val="5"/>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有自己实现过</w:t>
      </w:r>
      <w:r w:rsidRPr="00AC73D0">
        <w:rPr>
          <w:rFonts w:ascii="inherit" w:eastAsia="宋体" w:hAnsi="inherit" w:cs="Arial"/>
          <w:color w:val="000000"/>
          <w:kern w:val="0"/>
          <w:sz w:val="24"/>
          <w:szCs w:val="24"/>
        </w:rPr>
        <w:t>Socket</w:t>
      </w:r>
      <w:r w:rsidRPr="00AC73D0">
        <w:rPr>
          <w:rFonts w:ascii="inherit" w:eastAsia="宋体" w:hAnsi="inherit" w:cs="Arial"/>
          <w:color w:val="000000"/>
          <w:kern w:val="0"/>
          <w:sz w:val="24"/>
          <w:szCs w:val="24"/>
        </w:rPr>
        <w:t>协议吗？</w:t>
      </w:r>
    </w:p>
    <w:p w:rsidR="00AC73D0" w:rsidRPr="00AC73D0" w:rsidRDefault="00AC73D0" w:rsidP="00AC73D0">
      <w:pPr>
        <w:widowControl/>
        <w:shd w:val="clear" w:color="auto" w:fill="FFFFFF"/>
        <w:spacing w:before="100" w:beforeAutospacing="1" w:after="100" w:afterAutospacing="1"/>
        <w:ind w:left="720"/>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tcpip</w:t>
      </w:r>
      <w:r w:rsidRPr="00AC73D0">
        <w:rPr>
          <w:rFonts w:ascii="inherit" w:eastAsia="宋体" w:hAnsi="inherit" w:cs="Arial"/>
          <w:color w:val="000000"/>
          <w:kern w:val="0"/>
          <w:sz w:val="24"/>
          <w:szCs w:val="24"/>
        </w:rPr>
        <w:t>和</w:t>
      </w:r>
      <w:r w:rsidRPr="00AC73D0">
        <w:rPr>
          <w:rFonts w:ascii="inherit" w:eastAsia="宋体" w:hAnsi="inherit" w:cs="Arial"/>
          <w:color w:val="000000"/>
          <w:kern w:val="0"/>
          <w:sz w:val="24"/>
          <w:szCs w:val="24"/>
        </w:rPr>
        <w:t>http</w:t>
      </w:r>
      <w:r w:rsidRPr="00AC73D0">
        <w:rPr>
          <w:rFonts w:ascii="inherit" w:eastAsia="宋体" w:hAnsi="inherit" w:cs="Arial"/>
          <w:color w:val="000000"/>
          <w:kern w:val="0"/>
          <w:sz w:val="24"/>
          <w:szCs w:val="24"/>
        </w:rPr>
        <w:t>都是协议是约定好的规范，他们位于网络</w:t>
      </w:r>
      <w:r w:rsidRPr="00AC73D0">
        <w:rPr>
          <w:rFonts w:ascii="inherit" w:eastAsia="宋体" w:hAnsi="inherit" w:cs="Arial"/>
          <w:color w:val="000000"/>
          <w:kern w:val="0"/>
          <w:sz w:val="24"/>
          <w:szCs w:val="24"/>
        </w:rPr>
        <w:t>5</w:t>
      </w:r>
      <w:r w:rsidRPr="00AC73D0">
        <w:rPr>
          <w:rFonts w:ascii="inherit" w:eastAsia="宋体" w:hAnsi="inherit" w:cs="Arial"/>
          <w:color w:val="000000"/>
          <w:kern w:val="0"/>
          <w:sz w:val="24"/>
          <w:szCs w:val="24"/>
        </w:rPr>
        <w:t>层模型的传输层（</w:t>
      </w:r>
      <w:r w:rsidRPr="00AC73D0">
        <w:rPr>
          <w:rFonts w:ascii="inherit" w:eastAsia="宋体" w:hAnsi="inherit" w:cs="Arial"/>
          <w:color w:val="000000"/>
          <w:kern w:val="0"/>
          <w:sz w:val="24"/>
          <w:szCs w:val="24"/>
        </w:rPr>
        <w:t>tcp</w:t>
      </w:r>
      <w:r w:rsidRPr="00AC73D0">
        <w:rPr>
          <w:rFonts w:ascii="inherit" w:eastAsia="宋体" w:hAnsi="inherit" w:cs="Arial"/>
          <w:color w:val="000000"/>
          <w:kern w:val="0"/>
          <w:sz w:val="24"/>
          <w:szCs w:val="24"/>
        </w:rPr>
        <w:t>）和应用层（</w:t>
      </w:r>
      <w:r w:rsidRPr="00AC73D0">
        <w:rPr>
          <w:rFonts w:ascii="inherit" w:eastAsia="宋体" w:hAnsi="inherit" w:cs="Arial"/>
          <w:color w:val="000000"/>
          <w:kern w:val="0"/>
          <w:sz w:val="24"/>
          <w:szCs w:val="24"/>
        </w:rPr>
        <w:t>http</w:t>
      </w:r>
      <w:r w:rsidRPr="00AC73D0">
        <w:rPr>
          <w:rFonts w:ascii="inherit" w:eastAsia="宋体" w:hAnsi="inherit" w:cs="Arial"/>
          <w:color w:val="000000"/>
          <w:kern w:val="0"/>
          <w:sz w:val="24"/>
          <w:szCs w:val="24"/>
        </w:rPr>
        <w:t>），</w:t>
      </w:r>
      <w:r w:rsidRPr="00AC73D0">
        <w:rPr>
          <w:rFonts w:ascii="inherit" w:eastAsia="宋体" w:hAnsi="inherit" w:cs="Arial"/>
          <w:color w:val="000000"/>
          <w:kern w:val="0"/>
          <w:sz w:val="24"/>
          <w:szCs w:val="24"/>
        </w:rPr>
        <w:t>tcpip</w:t>
      </w:r>
      <w:r w:rsidRPr="00AC73D0">
        <w:rPr>
          <w:rFonts w:ascii="inherit" w:eastAsia="宋体" w:hAnsi="inherit" w:cs="Arial"/>
          <w:color w:val="000000"/>
          <w:kern w:val="0"/>
          <w:sz w:val="24"/>
          <w:szCs w:val="24"/>
        </w:rPr>
        <w:t>表示的是一系列协议。规定好的协议总要操作系统实现了才能使用，而</w:t>
      </w:r>
      <w:r w:rsidRPr="00AC73D0">
        <w:rPr>
          <w:rFonts w:ascii="inherit" w:eastAsia="宋体" w:hAnsi="inherit" w:cs="Arial"/>
          <w:color w:val="000000"/>
          <w:kern w:val="0"/>
          <w:sz w:val="24"/>
          <w:szCs w:val="24"/>
        </w:rPr>
        <w:t>socket</w:t>
      </w:r>
      <w:r w:rsidRPr="00AC73D0">
        <w:rPr>
          <w:rFonts w:ascii="inherit" w:eastAsia="宋体" w:hAnsi="inherit" w:cs="Arial"/>
          <w:color w:val="000000"/>
          <w:kern w:val="0"/>
          <w:sz w:val="24"/>
          <w:szCs w:val="24"/>
        </w:rPr>
        <w:t>就是操作系统实现的，</w:t>
      </w:r>
      <w:r w:rsidRPr="00AC73D0">
        <w:rPr>
          <w:rFonts w:ascii="inherit" w:eastAsia="宋体" w:hAnsi="inherit" w:cs="Arial"/>
          <w:color w:val="000000"/>
          <w:kern w:val="0"/>
          <w:sz w:val="24"/>
          <w:szCs w:val="24"/>
        </w:rPr>
        <w:t>tcpip</w:t>
      </w:r>
      <w:r w:rsidRPr="00AC73D0">
        <w:rPr>
          <w:rFonts w:ascii="inherit" w:eastAsia="宋体" w:hAnsi="inherit" w:cs="Arial"/>
          <w:color w:val="000000"/>
          <w:kern w:val="0"/>
          <w:sz w:val="24"/>
          <w:szCs w:val="24"/>
        </w:rPr>
        <w:t>协议族的接口，用于创建一个套接字，可以理解为，通过网络读写的文件描述符，</w:t>
      </w:r>
      <w:r w:rsidRPr="00AC73D0">
        <w:rPr>
          <w:rFonts w:ascii="inherit" w:eastAsia="宋体" w:hAnsi="inherit" w:cs="Arial"/>
          <w:color w:val="000000"/>
          <w:kern w:val="0"/>
          <w:sz w:val="24"/>
          <w:szCs w:val="24"/>
        </w:rPr>
        <w:t>socket</w:t>
      </w:r>
      <w:r w:rsidRPr="00AC73D0">
        <w:rPr>
          <w:rFonts w:ascii="inherit" w:eastAsia="宋体" w:hAnsi="inherit" w:cs="Arial"/>
          <w:color w:val="000000"/>
          <w:kern w:val="0"/>
          <w:sz w:val="24"/>
          <w:szCs w:val="24"/>
        </w:rPr>
        <w:t>、</w:t>
      </w:r>
      <w:r w:rsidRPr="00AC73D0">
        <w:rPr>
          <w:rFonts w:ascii="inherit" w:eastAsia="宋体" w:hAnsi="inherit" w:cs="Arial"/>
          <w:color w:val="000000"/>
          <w:kern w:val="0"/>
          <w:sz w:val="24"/>
          <w:szCs w:val="24"/>
        </w:rPr>
        <w:t>bind</w:t>
      </w:r>
      <w:r w:rsidRPr="00AC73D0">
        <w:rPr>
          <w:rFonts w:ascii="inherit" w:eastAsia="宋体" w:hAnsi="inherit" w:cs="Arial"/>
          <w:color w:val="000000"/>
          <w:kern w:val="0"/>
          <w:sz w:val="24"/>
          <w:szCs w:val="24"/>
        </w:rPr>
        <w:t>、</w:t>
      </w:r>
      <w:r w:rsidRPr="00AC73D0">
        <w:rPr>
          <w:rFonts w:ascii="inherit" w:eastAsia="宋体" w:hAnsi="inherit" w:cs="Arial"/>
          <w:color w:val="000000"/>
          <w:kern w:val="0"/>
          <w:sz w:val="24"/>
          <w:szCs w:val="24"/>
        </w:rPr>
        <w:t>listen</w:t>
      </w:r>
      <w:r w:rsidRPr="00AC73D0">
        <w:rPr>
          <w:rFonts w:ascii="inherit" w:eastAsia="宋体" w:hAnsi="inherit" w:cs="Arial"/>
          <w:color w:val="000000"/>
          <w:kern w:val="0"/>
          <w:sz w:val="24"/>
          <w:szCs w:val="24"/>
        </w:rPr>
        <w:t>、</w:t>
      </w:r>
      <w:r w:rsidRPr="00AC73D0">
        <w:rPr>
          <w:rFonts w:ascii="inherit" w:eastAsia="宋体" w:hAnsi="inherit" w:cs="Arial"/>
          <w:color w:val="000000"/>
          <w:kern w:val="0"/>
          <w:sz w:val="24"/>
          <w:szCs w:val="24"/>
        </w:rPr>
        <w:t>accept</w:t>
      </w:r>
      <w:r w:rsidRPr="00AC73D0">
        <w:rPr>
          <w:rFonts w:ascii="inherit" w:eastAsia="宋体" w:hAnsi="inherit" w:cs="Arial"/>
          <w:color w:val="000000"/>
          <w:kern w:val="0"/>
          <w:sz w:val="24"/>
          <w:szCs w:val="24"/>
        </w:rPr>
        <w:t>、</w:t>
      </w:r>
      <w:r w:rsidRPr="00AC73D0">
        <w:rPr>
          <w:rFonts w:ascii="inherit" w:eastAsia="宋体" w:hAnsi="inherit" w:cs="Arial"/>
          <w:color w:val="000000"/>
          <w:kern w:val="0"/>
          <w:sz w:val="24"/>
          <w:szCs w:val="24"/>
        </w:rPr>
        <w:t>connect</w:t>
      </w:r>
      <w:r w:rsidRPr="00AC73D0">
        <w:rPr>
          <w:rFonts w:ascii="inherit" w:eastAsia="宋体" w:hAnsi="inherit" w:cs="Arial"/>
          <w:color w:val="000000"/>
          <w:kern w:val="0"/>
          <w:sz w:val="24"/>
          <w:szCs w:val="24"/>
        </w:rPr>
        <w:t>一系列都是操作系统提供的接口用于实现</w:t>
      </w:r>
      <w:r w:rsidRPr="00AC73D0">
        <w:rPr>
          <w:rFonts w:ascii="inherit" w:eastAsia="宋体" w:hAnsi="inherit" w:cs="Arial"/>
          <w:color w:val="000000"/>
          <w:kern w:val="0"/>
          <w:sz w:val="24"/>
          <w:szCs w:val="24"/>
        </w:rPr>
        <w:t>tcp</w:t>
      </w:r>
      <w:r w:rsidRPr="00AC73D0">
        <w:rPr>
          <w:rFonts w:ascii="inherit" w:eastAsia="宋体" w:hAnsi="inherit" w:cs="Arial"/>
          <w:color w:val="000000"/>
          <w:kern w:val="0"/>
          <w:sz w:val="24"/>
          <w:szCs w:val="24"/>
        </w:rPr>
        <w:t>协议相关的功能。</w:t>
      </w:r>
    </w:p>
    <w:p w:rsidR="00AC73D0" w:rsidRPr="00AC73D0" w:rsidRDefault="00AC73D0" w:rsidP="00AC73D0">
      <w:pPr>
        <w:widowControl/>
        <w:shd w:val="clear" w:color="auto" w:fill="FFFFFF"/>
        <w:spacing w:before="100" w:beforeAutospacing="1" w:after="100" w:afterAutospacing="1"/>
        <w:jc w:val="left"/>
        <w:outlineLvl w:val="2"/>
        <w:rPr>
          <w:rFonts w:ascii="inherit" w:eastAsia="宋体" w:hAnsi="inherit" w:cs="Arial"/>
          <w:b/>
          <w:bCs/>
          <w:color w:val="000000"/>
          <w:kern w:val="0"/>
          <w:sz w:val="27"/>
          <w:szCs w:val="27"/>
        </w:rPr>
      </w:pPr>
      <w:r w:rsidRPr="00AC73D0">
        <w:rPr>
          <w:rFonts w:ascii="inherit" w:eastAsia="宋体" w:hAnsi="inherit" w:cs="Arial"/>
          <w:b/>
          <w:bCs/>
          <w:color w:val="000000"/>
          <w:kern w:val="0"/>
          <w:sz w:val="27"/>
          <w:szCs w:val="27"/>
        </w:rPr>
        <w:t>多线程</w:t>
      </w:r>
    </w:p>
    <w:p w:rsidR="00AC73D0" w:rsidRPr="00AC73D0" w:rsidRDefault="00AC73D0" w:rsidP="00AC73D0">
      <w:pPr>
        <w:widowControl/>
        <w:numPr>
          <w:ilvl w:val="0"/>
          <w:numId w:val="6"/>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死锁产生的条件？有哪些死锁类型？</w:t>
      </w:r>
    </w:p>
    <w:p w:rsidR="00AC73D0" w:rsidRPr="00AC73D0" w:rsidRDefault="00AC73D0" w:rsidP="00AC73D0">
      <w:pPr>
        <w:widowControl/>
        <w:numPr>
          <w:ilvl w:val="1"/>
          <w:numId w:val="6"/>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互斥条件、请求与保持条件、不剥夺条件、循环等待条件</w:t>
      </w:r>
    </w:p>
    <w:p w:rsidR="00AC73D0" w:rsidRPr="00AC73D0" w:rsidRDefault="00AC73D0" w:rsidP="00AC73D0">
      <w:pPr>
        <w:widowControl/>
        <w:numPr>
          <w:ilvl w:val="1"/>
          <w:numId w:val="6"/>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静态的锁顺序死锁、动态的锁顺序死锁、协作对象之间产生的死锁</w:t>
      </w:r>
    </w:p>
    <w:p w:rsidR="00AC73D0" w:rsidRPr="00AC73D0" w:rsidRDefault="00AC73D0" w:rsidP="00AC73D0">
      <w:pPr>
        <w:widowControl/>
        <w:numPr>
          <w:ilvl w:val="0"/>
          <w:numId w:val="6"/>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CAS</w:t>
      </w:r>
      <w:r w:rsidRPr="00AC73D0">
        <w:rPr>
          <w:rFonts w:ascii="inherit" w:eastAsia="宋体" w:hAnsi="inherit" w:cs="Arial"/>
          <w:color w:val="000000"/>
          <w:kern w:val="0"/>
          <w:sz w:val="24"/>
          <w:szCs w:val="24"/>
        </w:rPr>
        <w:t>，乐观锁</w:t>
      </w:r>
    </w:p>
    <w:p w:rsidR="00AC73D0" w:rsidRPr="00AC73D0" w:rsidRDefault="00AC73D0" w:rsidP="00AC73D0">
      <w:pPr>
        <w:widowControl/>
        <w:numPr>
          <w:ilvl w:val="1"/>
          <w:numId w:val="7"/>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CAS</w:t>
      </w:r>
      <w:r w:rsidRPr="00AC73D0">
        <w:rPr>
          <w:rFonts w:ascii="inherit" w:eastAsia="宋体" w:hAnsi="inherit" w:cs="Arial"/>
          <w:color w:val="000000"/>
          <w:kern w:val="0"/>
          <w:sz w:val="24"/>
          <w:szCs w:val="24"/>
        </w:rPr>
        <w:t>就是一种乐观锁思想的应用，使用</w:t>
      </w:r>
      <w:r w:rsidRPr="00AC73D0">
        <w:rPr>
          <w:rFonts w:ascii="inherit" w:eastAsia="宋体" w:hAnsi="inherit" w:cs="Arial"/>
          <w:color w:val="000000"/>
          <w:kern w:val="0"/>
          <w:sz w:val="24"/>
          <w:szCs w:val="24"/>
        </w:rPr>
        <w:t>while</w:t>
      </w:r>
      <w:r w:rsidRPr="00AC73D0">
        <w:rPr>
          <w:rFonts w:ascii="inherit" w:eastAsia="宋体" w:hAnsi="inherit" w:cs="Arial"/>
          <w:color w:val="000000"/>
          <w:kern w:val="0"/>
          <w:sz w:val="24"/>
          <w:szCs w:val="24"/>
        </w:rPr>
        <w:t>死循环，直到成功为止，</w:t>
      </w:r>
      <w:r w:rsidRPr="00AC73D0">
        <w:rPr>
          <w:rFonts w:ascii="Consolas" w:eastAsia="宋体" w:hAnsi="Consolas" w:cs="宋体"/>
          <w:color w:val="000000"/>
          <w:kern w:val="0"/>
          <w:sz w:val="24"/>
          <w:szCs w:val="24"/>
          <w:bdr w:val="none" w:sz="0" w:space="0" w:color="auto" w:frame="1"/>
          <w:shd w:val="clear" w:color="auto" w:fill="EEEEEE"/>
        </w:rPr>
        <w:t>java.util.concurrent.atomic</w:t>
      </w:r>
      <w:r w:rsidRPr="00AC73D0">
        <w:rPr>
          <w:rFonts w:ascii="inherit" w:eastAsia="宋体" w:hAnsi="inherit" w:cs="Arial"/>
          <w:color w:val="000000"/>
          <w:kern w:val="0"/>
          <w:sz w:val="24"/>
          <w:szCs w:val="24"/>
        </w:rPr>
        <w:t>包相关类就是</w:t>
      </w:r>
      <w:r w:rsidRPr="00AC73D0">
        <w:rPr>
          <w:rFonts w:ascii="inherit" w:eastAsia="宋体" w:hAnsi="inherit" w:cs="Arial"/>
          <w:color w:val="000000"/>
          <w:kern w:val="0"/>
          <w:sz w:val="24"/>
          <w:szCs w:val="24"/>
        </w:rPr>
        <w:t>CAS</w:t>
      </w:r>
      <w:r w:rsidRPr="00AC73D0">
        <w:rPr>
          <w:rFonts w:ascii="inherit" w:eastAsia="宋体" w:hAnsi="inherit" w:cs="Arial"/>
          <w:color w:val="000000"/>
          <w:kern w:val="0"/>
          <w:sz w:val="24"/>
          <w:szCs w:val="24"/>
        </w:rPr>
        <w:t>的实现，如</w:t>
      </w:r>
      <w:r w:rsidRPr="00AC73D0">
        <w:rPr>
          <w:rFonts w:ascii="Consolas" w:eastAsia="宋体" w:hAnsi="Consolas" w:cs="宋体"/>
          <w:color w:val="000000"/>
          <w:kern w:val="0"/>
          <w:sz w:val="24"/>
          <w:szCs w:val="24"/>
          <w:bdr w:val="none" w:sz="0" w:space="0" w:color="auto" w:frame="1"/>
          <w:shd w:val="clear" w:color="auto" w:fill="EEEEEE"/>
        </w:rPr>
        <w:t>AtomicInteger</w:t>
      </w:r>
    </w:p>
    <w:p w:rsidR="00AC73D0" w:rsidRPr="00AC73D0" w:rsidRDefault="00AC73D0" w:rsidP="00AC73D0">
      <w:pPr>
        <w:widowControl/>
        <w:numPr>
          <w:ilvl w:val="0"/>
          <w:numId w:val="7"/>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AQS</w:t>
      </w:r>
    </w:p>
    <w:p w:rsidR="00AC73D0" w:rsidRPr="00AC73D0" w:rsidRDefault="00AC73D0" w:rsidP="00AC73D0">
      <w:pPr>
        <w:widowControl/>
        <w:numPr>
          <w:ilvl w:val="1"/>
          <w:numId w:val="7"/>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AQS</w:t>
      </w:r>
      <w:r w:rsidRPr="00AC73D0">
        <w:rPr>
          <w:rFonts w:ascii="inherit" w:eastAsia="宋体" w:hAnsi="inherit" w:cs="Arial"/>
          <w:color w:val="000000"/>
          <w:kern w:val="0"/>
          <w:sz w:val="24"/>
          <w:szCs w:val="24"/>
        </w:rPr>
        <w:t>，即</w:t>
      </w:r>
      <w:r w:rsidRPr="00AC73D0">
        <w:rPr>
          <w:rFonts w:ascii="Consolas" w:eastAsia="宋体" w:hAnsi="Consolas" w:cs="宋体"/>
          <w:color w:val="000000"/>
          <w:kern w:val="0"/>
          <w:sz w:val="24"/>
          <w:szCs w:val="24"/>
          <w:bdr w:val="none" w:sz="0" w:space="0" w:color="auto" w:frame="1"/>
          <w:shd w:val="clear" w:color="auto" w:fill="EEEEEE"/>
        </w:rPr>
        <w:t>AbstractQueuedSynchronizer</w:t>
      </w:r>
      <w:r w:rsidRPr="00AC73D0">
        <w:rPr>
          <w:rFonts w:ascii="inherit" w:eastAsia="宋体" w:hAnsi="inherit" w:cs="Arial"/>
          <w:color w:val="000000"/>
          <w:kern w:val="0"/>
          <w:sz w:val="24"/>
          <w:szCs w:val="24"/>
        </w:rPr>
        <w:t>，提供了一个基于</w:t>
      </w:r>
      <w:r w:rsidRPr="00AC73D0">
        <w:rPr>
          <w:rFonts w:ascii="inherit" w:eastAsia="宋体" w:hAnsi="inherit" w:cs="Arial"/>
          <w:color w:val="000000"/>
          <w:kern w:val="0"/>
          <w:sz w:val="24"/>
          <w:szCs w:val="24"/>
        </w:rPr>
        <w:t>FIFO</w:t>
      </w:r>
      <w:r w:rsidRPr="00AC73D0">
        <w:rPr>
          <w:rFonts w:ascii="inherit" w:eastAsia="宋体" w:hAnsi="inherit" w:cs="Arial"/>
          <w:color w:val="000000"/>
          <w:kern w:val="0"/>
          <w:sz w:val="24"/>
          <w:szCs w:val="24"/>
        </w:rPr>
        <w:t>队列，可以用于构建锁或者其他相关同步装置的基础框架</w:t>
      </w:r>
    </w:p>
    <w:p w:rsidR="00AC73D0" w:rsidRPr="00AC73D0" w:rsidRDefault="00AC73D0" w:rsidP="00AC73D0">
      <w:pPr>
        <w:widowControl/>
        <w:numPr>
          <w:ilvl w:val="1"/>
          <w:numId w:val="7"/>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synchronized</w:t>
      </w:r>
      <w:r w:rsidRPr="00AC73D0">
        <w:rPr>
          <w:rFonts w:ascii="inherit" w:eastAsia="宋体" w:hAnsi="inherit" w:cs="Arial"/>
          <w:color w:val="000000"/>
          <w:kern w:val="0"/>
          <w:sz w:val="24"/>
          <w:szCs w:val="24"/>
        </w:rPr>
        <w:t>是悲观锁，</w:t>
      </w:r>
      <w:r w:rsidRPr="00AC73D0">
        <w:rPr>
          <w:rFonts w:ascii="inherit" w:eastAsia="宋体" w:hAnsi="inherit" w:cs="Arial"/>
          <w:color w:val="000000"/>
          <w:kern w:val="0"/>
          <w:sz w:val="24"/>
          <w:szCs w:val="24"/>
        </w:rPr>
        <w:t>ReentrantLock</w:t>
      </w:r>
      <w:r w:rsidRPr="00AC73D0">
        <w:rPr>
          <w:rFonts w:ascii="inherit" w:eastAsia="宋体" w:hAnsi="inherit" w:cs="Arial"/>
          <w:color w:val="000000"/>
          <w:kern w:val="0"/>
          <w:sz w:val="24"/>
          <w:szCs w:val="24"/>
        </w:rPr>
        <w:t>可利用</w:t>
      </w:r>
      <w:r w:rsidRPr="00AC73D0">
        <w:rPr>
          <w:rFonts w:ascii="inherit" w:eastAsia="宋体" w:hAnsi="inherit" w:cs="Arial"/>
          <w:color w:val="000000"/>
          <w:kern w:val="0"/>
          <w:sz w:val="24"/>
          <w:szCs w:val="24"/>
        </w:rPr>
        <w:t>AQS</w:t>
      </w:r>
      <w:r w:rsidRPr="00AC73D0">
        <w:rPr>
          <w:rFonts w:ascii="inherit" w:eastAsia="宋体" w:hAnsi="inherit" w:cs="Arial"/>
          <w:color w:val="000000"/>
          <w:kern w:val="0"/>
          <w:sz w:val="24"/>
          <w:szCs w:val="24"/>
        </w:rPr>
        <w:t>实现公平锁和非公平锁。</w:t>
      </w:r>
    </w:p>
    <w:p w:rsidR="00AC73D0" w:rsidRPr="00AC73D0" w:rsidRDefault="00AC73D0" w:rsidP="00AC73D0">
      <w:pPr>
        <w:widowControl/>
        <w:numPr>
          <w:ilvl w:val="0"/>
          <w:numId w:val="7"/>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Sleep()</w:t>
      </w:r>
      <w:r w:rsidRPr="00AC73D0">
        <w:rPr>
          <w:rFonts w:ascii="inherit" w:eastAsia="宋体" w:hAnsi="inherit" w:cs="Arial"/>
          <w:color w:val="000000"/>
          <w:kern w:val="0"/>
          <w:sz w:val="24"/>
          <w:szCs w:val="24"/>
        </w:rPr>
        <w:t>和</w:t>
      </w:r>
      <w:r w:rsidRPr="00AC73D0">
        <w:rPr>
          <w:rFonts w:ascii="inherit" w:eastAsia="宋体" w:hAnsi="inherit" w:cs="Arial"/>
          <w:color w:val="000000"/>
          <w:kern w:val="0"/>
          <w:sz w:val="24"/>
          <w:szCs w:val="24"/>
        </w:rPr>
        <w:t>wait()</w:t>
      </w:r>
      <w:r w:rsidRPr="00AC73D0">
        <w:rPr>
          <w:rFonts w:ascii="inherit" w:eastAsia="宋体" w:hAnsi="inherit" w:cs="Arial"/>
          <w:color w:val="000000"/>
          <w:kern w:val="0"/>
          <w:sz w:val="24"/>
          <w:szCs w:val="24"/>
        </w:rPr>
        <w:t>的区别？</w:t>
      </w:r>
    </w:p>
    <w:p w:rsidR="00AC73D0" w:rsidRPr="00AC73D0" w:rsidRDefault="00AC73D0" w:rsidP="00AC73D0">
      <w:pPr>
        <w:widowControl/>
        <w:numPr>
          <w:ilvl w:val="1"/>
          <w:numId w:val="7"/>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wait</w:t>
      </w:r>
      <w:r w:rsidRPr="00AC73D0">
        <w:rPr>
          <w:rFonts w:ascii="inherit" w:eastAsia="宋体" w:hAnsi="inherit" w:cs="Arial"/>
          <w:color w:val="000000"/>
          <w:kern w:val="0"/>
          <w:sz w:val="24"/>
          <w:szCs w:val="24"/>
        </w:rPr>
        <w:t>会释放锁，</w:t>
      </w:r>
      <w:r w:rsidRPr="00AC73D0">
        <w:rPr>
          <w:rFonts w:ascii="inherit" w:eastAsia="宋体" w:hAnsi="inherit" w:cs="Arial"/>
          <w:color w:val="000000"/>
          <w:kern w:val="0"/>
          <w:sz w:val="24"/>
          <w:szCs w:val="24"/>
        </w:rPr>
        <w:t>sleep</w:t>
      </w:r>
      <w:r w:rsidRPr="00AC73D0">
        <w:rPr>
          <w:rFonts w:ascii="inherit" w:eastAsia="宋体" w:hAnsi="inherit" w:cs="Arial"/>
          <w:color w:val="000000"/>
          <w:kern w:val="0"/>
          <w:sz w:val="24"/>
          <w:szCs w:val="24"/>
        </w:rPr>
        <w:t>等待过程仍然持有锁</w:t>
      </w:r>
    </w:p>
    <w:p w:rsidR="00AC73D0" w:rsidRPr="00AC73D0" w:rsidRDefault="00AC73D0" w:rsidP="00AC73D0">
      <w:pPr>
        <w:widowControl/>
        <w:numPr>
          <w:ilvl w:val="1"/>
          <w:numId w:val="7"/>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sleep</w:t>
      </w:r>
      <w:r w:rsidRPr="00AC73D0">
        <w:rPr>
          <w:rFonts w:ascii="inherit" w:eastAsia="宋体" w:hAnsi="inherit" w:cs="Arial"/>
          <w:color w:val="000000"/>
          <w:kern w:val="0"/>
          <w:sz w:val="24"/>
          <w:szCs w:val="24"/>
        </w:rPr>
        <w:t>是</w:t>
      </w:r>
      <w:r w:rsidRPr="00AC73D0">
        <w:rPr>
          <w:rFonts w:ascii="inherit" w:eastAsia="宋体" w:hAnsi="inherit" w:cs="Arial"/>
          <w:color w:val="000000"/>
          <w:kern w:val="0"/>
          <w:sz w:val="24"/>
          <w:szCs w:val="24"/>
        </w:rPr>
        <w:t>Thread</w:t>
      </w:r>
      <w:r w:rsidRPr="00AC73D0">
        <w:rPr>
          <w:rFonts w:ascii="inherit" w:eastAsia="宋体" w:hAnsi="inherit" w:cs="Arial"/>
          <w:color w:val="000000"/>
          <w:kern w:val="0"/>
          <w:sz w:val="24"/>
          <w:szCs w:val="24"/>
        </w:rPr>
        <w:t>静态方法，可以直接调用。</w:t>
      </w:r>
      <w:r w:rsidRPr="00AC73D0">
        <w:rPr>
          <w:rFonts w:ascii="inherit" w:eastAsia="宋体" w:hAnsi="inherit" w:cs="Arial"/>
          <w:color w:val="000000"/>
          <w:kern w:val="0"/>
          <w:sz w:val="24"/>
          <w:szCs w:val="24"/>
        </w:rPr>
        <w:t>wait</w:t>
      </w:r>
      <w:r w:rsidRPr="00AC73D0">
        <w:rPr>
          <w:rFonts w:ascii="inherit" w:eastAsia="宋体" w:hAnsi="inherit" w:cs="Arial"/>
          <w:color w:val="000000"/>
          <w:kern w:val="0"/>
          <w:sz w:val="24"/>
          <w:szCs w:val="24"/>
        </w:rPr>
        <w:t>是对象方法，而且需要在</w:t>
      </w:r>
      <w:r w:rsidRPr="00AC73D0">
        <w:rPr>
          <w:rFonts w:ascii="inherit" w:eastAsia="宋体" w:hAnsi="inherit" w:cs="Arial"/>
          <w:color w:val="000000"/>
          <w:kern w:val="0"/>
          <w:sz w:val="24"/>
          <w:szCs w:val="24"/>
        </w:rPr>
        <w:t>synchronized</w:t>
      </w:r>
      <w:r w:rsidRPr="00AC73D0">
        <w:rPr>
          <w:rFonts w:ascii="inherit" w:eastAsia="宋体" w:hAnsi="inherit" w:cs="Arial"/>
          <w:color w:val="000000"/>
          <w:kern w:val="0"/>
          <w:sz w:val="24"/>
          <w:szCs w:val="24"/>
        </w:rPr>
        <w:t>块中调用</w:t>
      </w:r>
    </w:p>
    <w:p w:rsidR="00AC73D0" w:rsidRPr="00AC73D0" w:rsidRDefault="00AC73D0" w:rsidP="00AC73D0">
      <w:pPr>
        <w:widowControl/>
        <w:numPr>
          <w:ilvl w:val="1"/>
          <w:numId w:val="7"/>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wait</w:t>
      </w:r>
      <w:r w:rsidRPr="00AC73D0">
        <w:rPr>
          <w:rFonts w:ascii="inherit" w:eastAsia="宋体" w:hAnsi="inherit" w:cs="Arial"/>
          <w:color w:val="000000"/>
          <w:kern w:val="0"/>
          <w:sz w:val="24"/>
          <w:szCs w:val="24"/>
        </w:rPr>
        <w:t>可以被</w:t>
      </w:r>
      <w:r w:rsidRPr="00AC73D0">
        <w:rPr>
          <w:rFonts w:ascii="inherit" w:eastAsia="宋体" w:hAnsi="inherit" w:cs="Arial"/>
          <w:color w:val="000000"/>
          <w:kern w:val="0"/>
          <w:sz w:val="24"/>
          <w:szCs w:val="24"/>
        </w:rPr>
        <w:t>notify</w:t>
      </w:r>
      <w:r w:rsidRPr="00AC73D0">
        <w:rPr>
          <w:rFonts w:ascii="inherit" w:eastAsia="宋体" w:hAnsi="inherit" w:cs="Arial"/>
          <w:color w:val="000000"/>
          <w:kern w:val="0"/>
          <w:sz w:val="24"/>
          <w:szCs w:val="24"/>
        </w:rPr>
        <w:t>和</w:t>
      </w:r>
      <w:r w:rsidRPr="00AC73D0">
        <w:rPr>
          <w:rFonts w:ascii="inherit" w:eastAsia="宋体" w:hAnsi="inherit" w:cs="Arial"/>
          <w:color w:val="000000"/>
          <w:kern w:val="0"/>
          <w:sz w:val="24"/>
          <w:szCs w:val="24"/>
        </w:rPr>
        <w:t>notifyAll</w:t>
      </w:r>
      <w:r w:rsidRPr="00AC73D0">
        <w:rPr>
          <w:rFonts w:ascii="inherit" w:eastAsia="宋体" w:hAnsi="inherit" w:cs="Arial"/>
          <w:color w:val="000000"/>
          <w:kern w:val="0"/>
          <w:sz w:val="24"/>
          <w:szCs w:val="24"/>
        </w:rPr>
        <w:t>唤醒，</w:t>
      </w:r>
      <w:r w:rsidRPr="00AC73D0">
        <w:rPr>
          <w:rFonts w:ascii="inherit" w:eastAsia="宋体" w:hAnsi="inherit" w:cs="Arial"/>
          <w:color w:val="000000"/>
          <w:kern w:val="0"/>
          <w:sz w:val="24"/>
          <w:szCs w:val="24"/>
        </w:rPr>
        <w:t>sleep</w:t>
      </w:r>
      <w:r w:rsidRPr="00AC73D0">
        <w:rPr>
          <w:rFonts w:ascii="inherit" w:eastAsia="宋体" w:hAnsi="inherit" w:cs="Arial"/>
          <w:color w:val="000000"/>
          <w:kern w:val="0"/>
          <w:sz w:val="24"/>
          <w:szCs w:val="24"/>
        </w:rPr>
        <w:t>不行</w:t>
      </w:r>
    </w:p>
    <w:p w:rsidR="00AC73D0" w:rsidRPr="00AC73D0" w:rsidRDefault="00AC73D0" w:rsidP="00AC73D0">
      <w:pPr>
        <w:widowControl/>
        <w:numPr>
          <w:ilvl w:val="0"/>
          <w:numId w:val="7"/>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Java</w:t>
      </w:r>
      <w:r w:rsidRPr="00AC73D0">
        <w:rPr>
          <w:rFonts w:ascii="inherit" w:eastAsia="宋体" w:hAnsi="inherit" w:cs="Arial"/>
          <w:color w:val="000000"/>
          <w:kern w:val="0"/>
          <w:sz w:val="24"/>
          <w:szCs w:val="24"/>
        </w:rPr>
        <w:t>有哪些线程池？他们的区别是什么？线程池工作流程是怎样的？线程池实现原理是怎样的？</w:t>
      </w:r>
      <w:r w:rsidRPr="00AC73D0">
        <w:rPr>
          <w:rFonts w:ascii="inherit" w:eastAsia="宋体" w:hAnsi="inherit" w:cs="Arial"/>
          <w:color w:val="000000"/>
          <w:kern w:val="0"/>
          <w:sz w:val="24"/>
          <w:szCs w:val="24"/>
        </w:rPr>
        <w:t>Cache</w:t>
      </w:r>
      <w:r w:rsidRPr="00AC73D0">
        <w:rPr>
          <w:rFonts w:ascii="inherit" w:eastAsia="宋体" w:hAnsi="inherit" w:cs="Arial"/>
          <w:color w:val="000000"/>
          <w:kern w:val="0"/>
          <w:sz w:val="24"/>
          <w:szCs w:val="24"/>
        </w:rPr>
        <w:t>线程池有哪些弊端？</w:t>
      </w:r>
    </w:p>
    <w:p w:rsidR="00AC73D0" w:rsidRPr="00AC73D0" w:rsidRDefault="00AC73D0" w:rsidP="00AC73D0">
      <w:pPr>
        <w:widowControl/>
        <w:shd w:val="clear" w:color="auto" w:fill="FFFFFF"/>
        <w:spacing w:before="100" w:beforeAutospacing="1" w:after="100" w:afterAutospacing="1"/>
        <w:ind w:left="720"/>
        <w:jc w:val="left"/>
        <w:rPr>
          <w:rFonts w:ascii="inherit" w:eastAsia="宋体" w:hAnsi="inherit" w:cs="Arial"/>
          <w:color w:val="000000"/>
          <w:kern w:val="0"/>
          <w:sz w:val="24"/>
          <w:szCs w:val="24"/>
        </w:rPr>
      </w:pPr>
      <w:r w:rsidRPr="00AC73D0">
        <w:rPr>
          <w:rFonts w:ascii="inherit" w:eastAsia="宋体" w:hAnsi="inherit" w:cs="Arial"/>
          <w:b/>
          <w:bCs/>
          <w:color w:val="000000"/>
          <w:kern w:val="0"/>
          <w:sz w:val="24"/>
          <w:szCs w:val="24"/>
        </w:rPr>
        <w:t>线程池任务执行逻辑</w:t>
      </w:r>
      <w:r w:rsidRPr="00AC73D0">
        <w:rPr>
          <w:rFonts w:ascii="inherit" w:eastAsia="宋体" w:hAnsi="inherit" w:cs="Arial"/>
          <w:color w:val="000000"/>
          <w:kern w:val="0"/>
          <w:sz w:val="24"/>
          <w:szCs w:val="24"/>
        </w:rPr>
        <w:t>：线程池线程数量未达到核心线程数则新建核心线程，超过核心线程数则插入排队队列等待，若队列已满但未超出线程池容量，新启动临时线程执行任务，若超出线程池容量则执行拒绝策略。</w:t>
      </w:r>
    </w:p>
    <w:p w:rsidR="00AC73D0" w:rsidRPr="00AC73D0" w:rsidRDefault="00AC73D0" w:rsidP="00AC73D0">
      <w:pPr>
        <w:widowControl/>
        <w:numPr>
          <w:ilvl w:val="1"/>
          <w:numId w:val="8"/>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Consolas" w:eastAsia="宋体" w:hAnsi="Consolas" w:cs="宋体"/>
          <w:color w:val="000000"/>
          <w:kern w:val="0"/>
          <w:sz w:val="24"/>
          <w:szCs w:val="24"/>
          <w:bdr w:val="none" w:sz="0" w:space="0" w:color="auto" w:frame="1"/>
          <w:shd w:val="clear" w:color="auto" w:fill="EEEEEE"/>
        </w:rPr>
        <w:t>newFixedThreadPool</w:t>
      </w:r>
      <w:r w:rsidRPr="00AC73D0">
        <w:rPr>
          <w:rFonts w:ascii="inherit" w:eastAsia="宋体" w:hAnsi="inherit" w:cs="Arial"/>
          <w:color w:val="000000"/>
          <w:kern w:val="0"/>
          <w:sz w:val="24"/>
          <w:szCs w:val="24"/>
        </w:rPr>
        <w:t> </w:t>
      </w:r>
      <w:r w:rsidRPr="00AC73D0">
        <w:rPr>
          <w:rFonts w:ascii="inherit" w:eastAsia="宋体" w:hAnsi="inherit" w:cs="Arial"/>
          <w:color w:val="000000"/>
          <w:kern w:val="0"/>
          <w:sz w:val="24"/>
          <w:szCs w:val="24"/>
        </w:rPr>
        <w:t>核心线程数和线程池大小容量一致并可配置，核心线程已满则进入排队队列等待，因为队列使用容量为</w:t>
      </w:r>
      <w:r w:rsidRPr="00AC73D0">
        <w:rPr>
          <w:rFonts w:ascii="inherit" w:eastAsia="宋体" w:hAnsi="inherit" w:cs="Arial"/>
          <w:color w:val="000000"/>
          <w:kern w:val="0"/>
          <w:sz w:val="24"/>
          <w:szCs w:val="24"/>
        </w:rPr>
        <w:t>Interger.Max</w:t>
      </w:r>
      <w:r w:rsidRPr="00AC73D0">
        <w:rPr>
          <w:rFonts w:ascii="inherit" w:eastAsia="宋体" w:hAnsi="inherit" w:cs="Arial"/>
          <w:color w:val="000000"/>
          <w:kern w:val="0"/>
          <w:sz w:val="24"/>
          <w:szCs w:val="24"/>
        </w:rPr>
        <w:t>的</w:t>
      </w:r>
      <w:r w:rsidRPr="00AC73D0">
        <w:rPr>
          <w:rFonts w:ascii="inherit" w:eastAsia="宋体" w:hAnsi="inherit" w:cs="Arial"/>
          <w:color w:val="000000"/>
          <w:kern w:val="0"/>
          <w:sz w:val="24"/>
          <w:szCs w:val="24"/>
        </w:rPr>
        <w:t>LinkedBlockingQueue</w:t>
      </w:r>
      <w:r w:rsidRPr="00AC73D0">
        <w:rPr>
          <w:rFonts w:ascii="inherit" w:eastAsia="宋体" w:hAnsi="inherit" w:cs="Arial"/>
          <w:color w:val="000000"/>
          <w:kern w:val="0"/>
          <w:sz w:val="24"/>
          <w:szCs w:val="24"/>
        </w:rPr>
        <w:t>，所以不会执行拒绝策略；</w:t>
      </w:r>
    </w:p>
    <w:p w:rsidR="00AC73D0" w:rsidRPr="00AC73D0" w:rsidRDefault="00AC73D0" w:rsidP="00AC73D0">
      <w:pPr>
        <w:widowControl/>
        <w:shd w:val="clear" w:color="auto" w:fill="FFFFFF"/>
        <w:spacing w:before="100" w:beforeAutospacing="1" w:after="100" w:afterAutospacing="1"/>
        <w:ind w:left="1440"/>
        <w:jc w:val="left"/>
        <w:rPr>
          <w:rFonts w:ascii="inherit" w:eastAsia="宋体" w:hAnsi="inherit" w:cs="Arial"/>
          <w:color w:val="000000"/>
          <w:kern w:val="0"/>
          <w:sz w:val="24"/>
          <w:szCs w:val="24"/>
        </w:rPr>
      </w:pPr>
      <w:r w:rsidRPr="00AC73D0">
        <w:rPr>
          <w:rFonts w:ascii="Consolas" w:eastAsia="宋体" w:hAnsi="Consolas" w:cs="宋体"/>
          <w:color w:val="000000"/>
          <w:kern w:val="0"/>
          <w:sz w:val="24"/>
          <w:szCs w:val="24"/>
          <w:bdr w:val="none" w:sz="0" w:space="0" w:color="auto" w:frame="1"/>
          <w:shd w:val="clear" w:color="auto" w:fill="EEEEEE"/>
        </w:rPr>
        <w:t>newCachedThreadPool</w:t>
      </w:r>
      <w:r w:rsidRPr="00AC73D0">
        <w:rPr>
          <w:rFonts w:ascii="inherit" w:eastAsia="宋体" w:hAnsi="inherit" w:cs="Arial"/>
          <w:color w:val="000000"/>
          <w:kern w:val="0"/>
          <w:sz w:val="24"/>
          <w:szCs w:val="24"/>
        </w:rPr>
        <w:t>核心线程数为</w:t>
      </w:r>
      <w:r w:rsidRPr="00AC73D0">
        <w:rPr>
          <w:rFonts w:ascii="inherit" w:eastAsia="宋体" w:hAnsi="inherit" w:cs="Arial"/>
          <w:color w:val="000000"/>
          <w:kern w:val="0"/>
          <w:sz w:val="24"/>
          <w:szCs w:val="24"/>
        </w:rPr>
        <w:t>0</w:t>
      </w:r>
      <w:r w:rsidRPr="00AC73D0">
        <w:rPr>
          <w:rFonts w:ascii="inherit" w:eastAsia="宋体" w:hAnsi="inherit" w:cs="Arial"/>
          <w:color w:val="000000"/>
          <w:kern w:val="0"/>
          <w:sz w:val="24"/>
          <w:szCs w:val="24"/>
        </w:rPr>
        <w:t>，线程池大小为</w:t>
      </w:r>
      <w:r w:rsidRPr="00AC73D0">
        <w:rPr>
          <w:rFonts w:ascii="inherit" w:eastAsia="宋体" w:hAnsi="inherit" w:cs="Arial"/>
          <w:color w:val="000000"/>
          <w:kern w:val="0"/>
          <w:sz w:val="24"/>
          <w:szCs w:val="24"/>
        </w:rPr>
        <w:t>Max</w:t>
      </w:r>
      <w:r w:rsidRPr="00AC73D0">
        <w:rPr>
          <w:rFonts w:ascii="inherit" w:eastAsia="宋体" w:hAnsi="inherit" w:cs="Arial"/>
          <w:color w:val="000000"/>
          <w:kern w:val="0"/>
          <w:sz w:val="24"/>
          <w:szCs w:val="24"/>
        </w:rPr>
        <w:t>，任务队列使用无任何容量的</w:t>
      </w:r>
      <w:r w:rsidRPr="00AC73D0">
        <w:rPr>
          <w:rFonts w:ascii="inherit" w:eastAsia="宋体" w:hAnsi="inherit" w:cs="Arial"/>
          <w:color w:val="000000"/>
          <w:kern w:val="0"/>
          <w:sz w:val="24"/>
          <w:szCs w:val="24"/>
        </w:rPr>
        <w:t>SynchronousQueue</w:t>
      </w:r>
      <w:r w:rsidRPr="00AC73D0">
        <w:rPr>
          <w:rFonts w:ascii="inherit" w:eastAsia="宋体" w:hAnsi="inherit" w:cs="Arial"/>
          <w:color w:val="000000"/>
          <w:kern w:val="0"/>
          <w:sz w:val="24"/>
          <w:szCs w:val="24"/>
        </w:rPr>
        <w:t>，所以当来任务的会新建线程处理，闲置线程</w:t>
      </w:r>
      <w:r w:rsidRPr="00AC73D0">
        <w:rPr>
          <w:rFonts w:ascii="inherit" w:eastAsia="宋体" w:hAnsi="inherit" w:cs="Arial"/>
          <w:color w:val="000000"/>
          <w:kern w:val="0"/>
          <w:sz w:val="24"/>
          <w:szCs w:val="24"/>
        </w:rPr>
        <w:t>60s</w:t>
      </w:r>
      <w:r w:rsidRPr="00AC73D0">
        <w:rPr>
          <w:rFonts w:ascii="inherit" w:eastAsia="宋体" w:hAnsi="inherit" w:cs="Arial"/>
          <w:color w:val="000000"/>
          <w:kern w:val="0"/>
          <w:sz w:val="24"/>
          <w:szCs w:val="24"/>
        </w:rPr>
        <w:t>之后被回收。特点是闲置时几乎不占用系统资源；</w:t>
      </w:r>
    </w:p>
    <w:p w:rsidR="00AC73D0" w:rsidRPr="00AC73D0" w:rsidRDefault="00AC73D0" w:rsidP="00AC73D0">
      <w:pPr>
        <w:widowControl/>
        <w:shd w:val="clear" w:color="auto" w:fill="FFFFFF"/>
        <w:spacing w:before="100" w:beforeAutospacing="1" w:after="100" w:afterAutospacing="1"/>
        <w:ind w:left="1440"/>
        <w:jc w:val="left"/>
        <w:rPr>
          <w:rFonts w:ascii="inherit" w:eastAsia="宋体" w:hAnsi="inherit" w:cs="Arial"/>
          <w:color w:val="000000"/>
          <w:kern w:val="0"/>
          <w:sz w:val="24"/>
          <w:szCs w:val="24"/>
        </w:rPr>
      </w:pPr>
      <w:r w:rsidRPr="00AC73D0">
        <w:rPr>
          <w:rFonts w:ascii="Consolas" w:eastAsia="宋体" w:hAnsi="Consolas" w:cs="宋体"/>
          <w:color w:val="000000"/>
          <w:kern w:val="0"/>
          <w:sz w:val="24"/>
          <w:szCs w:val="24"/>
          <w:bdr w:val="none" w:sz="0" w:space="0" w:color="auto" w:frame="1"/>
          <w:shd w:val="clear" w:color="auto" w:fill="EEEEEE"/>
        </w:rPr>
        <w:t>newScheduledThreadPool</w:t>
      </w:r>
      <w:r w:rsidRPr="00AC73D0">
        <w:rPr>
          <w:rFonts w:ascii="inherit" w:eastAsia="宋体" w:hAnsi="inherit" w:cs="Arial"/>
          <w:color w:val="000000"/>
          <w:kern w:val="0"/>
          <w:sz w:val="24"/>
          <w:szCs w:val="24"/>
        </w:rPr>
        <w:t> </w:t>
      </w:r>
      <w:r w:rsidRPr="00AC73D0">
        <w:rPr>
          <w:rFonts w:ascii="inherit" w:eastAsia="宋体" w:hAnsi="inherit" w:cs="Arial"/>
          <w:color w:val="000000"/>
          <w:kern w:val="0"/>
          <w:sz w:val="24"/>
          <w:szCs w:val="24"/>
        </w:rPr>
        <w:t>核心线程数固定，线程池大小为</w:t>
      </w:r>
      <w:r w:rsidRPr="00AC73D0">
        <w:rPr>
          <w:rFonts w:ascii="inherit" w:eastAsia="宋体" w:hAnsi="inherit" w:cs="Arial"/>
          <w:color w:val="000000"/>
          <w:kern w:val="0"/>
          <w:sz w:val="24"/>
          <w:szCs w:val="24"/>
        </w:rPr>
        <w:t>Max</w:t>
      </w:r>
      <w:r w:rsidRPr="00AC73D0">
        <w:rPr>
          <w:rFonts w:ascii="inherit" w:eastAsia="宋体" w:hAnsi="inherit" w:cs="Arial"/>
          <w:color w:val="000000"/>
          <w:kern w:val="0"/>
          <w:sz w:val="24"/>
          <w:szCs w:val="24"/>
        </w:rPr>
        <w:t>，闲置存活时间为</w:t>
      </w:r>
      <w:r w:rsidRPr="00AC73D0">
        <w:rPr>
          <w:rFonts w:ascii="inherit" w:eastAsia="宋体" w:hAnsi="inherit" w:cs="Arial"/>
          <w:color w:val="000000"/>
          <w:kern w:val="0"/>
          <w:sz w:val="24"/>
          <w:szCs w:val="24"/>
        </w:rPr>
        <w:t>10ms</w:t>
      </w:r>
      <w:r w:rsidRPr="00AC73D0">
        <w:rPr>
          <w:rFonts w:ascii="inherit" w:eastAsia="宋体" w:hAnsi="inherit" w:cs="Arial"/>
          <w:color w:val="000000"/>
          <w:kern w:val="0"/>
          <w:sz w:val="24"/>
          <w:szCs w:val="24"/>
        </w:rPr>
        <w:t>，常用于定时任务执行；</w:t>
      </w:r>
      <w:r w:rsidRPr="00AC73D0">
        <w:rPr>
          <w:rFonts w:ascii="Consolas" w:eastAsia="宋体" w:hAnsi="Consolas" w:cs="宋体"/>
          <w:color w:val="000000"/>
          <w:kern w:val="0"/>
          <w:sz w:val="24"/>
          <w:szCs w:val="24"/>
          <w:bdr w:val="none" w:sz="0" w:space="0" w:color="auto" w:frame="1"/>
          <w:shd w:val="clear" w:color="auto" w:fill="EEEEEE"/>
        </w:rPr>
        <w:t>newSingleThreadPool</w:t>
      </w:r>
      <w:r w:rsidRPr="00AC73D0">
        <w:rPr>
          <w:rFonts w:ascii="inherit" w:eastAsia="宋体" w:hAnsi="inherit" w:cs="Arial"/>
          <w:color w:val="000000"/>
          <w:kern w:val="0"/>
          <w:sz w:val="24"/>
          <w:szCs w:val="24"/>
        </w:rPr>
        <w:t> </w:t>
      </w:r>
      <w:r w:rsidRPr="00AC73D0">
        <w:rPr>
          <w:rFonts w:ascii="inherit" w:eastAsia="宋体" w:hAnsi="inherit" w:cs="Arial"/>
          <w:color w:val="000000"/>
          <w:kern w:val="0"/>
          <w:sz w:val="24"/>
          <w:szCs w:val="24"/>
        </w:rPr>
        <w:t>核心线程和线程池大小都为</w:t>
      </w:r>
      <w:r w:rsidRPr="00AC73D0">
        <w:rPr>
          <w:rFonts w:ascii="inherit" w:eastAsia="宋体" w:hAnsi="inherit" w:cs="Arial"/>
          <w:color w:val="000000"/>
          <w:kern w:val="0"/>
          <w:sz w:val="24"/>
          <w:szCs w:val="24"/>
        </w:rPr>
        <w:t>1</w:t>
      </w:r>
      <w:r w:rsidRPr="00AC73D0">
        <w:rPr>
          <w:rFonts w:ascii="inherit" w:eastAsia="宋体" w:hAnsi="inherit" w:cs="Arial"/>
          <w:color w:val="000000"/>
          <w:kern w:val="0"/>
          <w:sz w:val="24"/>
          <w:szCs w:val="24"/>
        </w:rPr>
        <w:t>，任务队列使用容量为</w:t>
      </w:r>
      <w:r w:rsidRPr="00AC73D0">
        <w:rPr>
          <w:rFonts w:ascii="inherit" w:eastAsia="宋体" w:hAnsi="inherit" w:cs="Arial"/>
          <w:color w:val="000000"/>
          <w:kern w:val="0"/>
          <w:sz w:val="24"/>
          <w:szCs w:val="24"/>
        </w:rPr>
        <w:t>Interger.Max</w:t>
      </w:r>
      <w:r w:rsidRPr="00AC73D0">
        <w:rPr>
          <w:rFonts w:ascii="inherit" w:eastAsia="宋体" w:hAnsi="inherit" w:cs="Arial"/>
          <w:color w:val="000000"/>
          <w:kern w:val="0"/>
          <w:sz w:val="24"/>
          <w:szCs w:val="24"/>
        </w:rPr>
        <w:t>的</w:t>
      </w:r>
      <w:r w:rsidRPr="00AC73D0">
        <w:rPr>
          <w:rFonts w:ascii="inherit" w:eastAsia="宋体" w:hAnsi="inherit" w:cs="Arial"/>
          <w:color w:val="000000"/>
          <w:kern w:val="0"/>
          <w:sz w:val="24"/>
          <w:szCs w:val="24"/>
        </w:rPr>
        <w:t>LinkedBlockingQueue</w:t>
      </w:r>
      <w:r w:rsidRPr="00AC73D0">
        <w:rPr>
          <w:rFonts w:ascii="inherit" w:eastAsia="宋体" w:hAnsi="inherit" w:cs="Arial"/>
          <w:color w:val="000000"/>
          <w:kern w:val="0"/>
          <w:sz w:val="24"/>
          <w:szCs w:val="24"/>
        </w:rPr>
        <w:t>，也就是说只有一个任务处于活动状态，其他任务在队列中排队等候依次执行。</w:t>
      </w:r>
    </w:p>
    <w:p w:rsidR="00AC73D0" w:rsidRPr="00AC73D0" w:rsidRDefault="00AC73D0" w:rsidP="00AC73D0">
      <w:pPr>
        <w:widowControl/>
        <w:numPr>
          <w:ilvl w:val="1"/>
          <w:numId w:val="8"/>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线程池实现原理：</w:t>
      </w:r>
      <w:r w:rsidRPr="00AC73D0">
        <w:rPr>
          <w:rFonts w:ascii="inherit" w:eastAsia="宋体" w:hAnsi="inherit" w:cs="Arial"/>
          <w:color w:val="000000"/>
          <w:kern w:val="0"/>
          <w:sz w:val="24"/>
          <w:szCs w:val="24"/>
        </w:rPr>
        <w:t>ThreadPoolExecutor</w:t>
      </w:r>
      <w:r w:rsidRPr="00AC73D0">
        <w:rPr>
          <w:rFonts w:ascii="inherit" w:eastAsia="宋体" w:hAnsi="inherit" w:cs="Arial"/>
          <w:color w:val="000000"/>
          <w:kern w:val="0"/>
          <w:sz w:val="24"/>
          <w:szCs w:val="24"/>
        </w:rPr>
        <w:t>中内部类</w:t>
      </w:r>
      <w:r w:rsidRPr="00AC73D0">
        <w:rPr>
          <w:rFonts w:ascii="inherit" w:eastAsia="宋体" w:hAnsi="inherit" w:cs="Arial"/>
          <w:color w:val="000000"/>
          <w:kern w:val="0"/>
          <w:sz w:val="24"/>
          <w:szCs w:val="24"/>
        </w:rPr>
        <w:t>Worker</w:t>
      </w:r>
      <w:r w:rsidRPr="00AC73D0">
        <w:rPr>
          <w:rFonts w:ascii="inherit" w:eastAsia="宋体" w:hAnsi="inherit" w:cs="Arial"/>
          <w:color w:val="000000"/>
          <w:kern w:val="0"/>
          <w:sz w:val="24"/>
          <w:szCs w:val="24"/>
        </w:rPr>
        <w:t>为核心线程实现类，核心逻辑是</w:t>
      </w:r>
      <w:r w:rsidRPr="00AC73D0">
        <w:rPr>
          <w:rFonts w:ascii="inherit" w:eastAsia="宋体" w:hAnsi="inherit" w:cs="Arial"/>
          <w:color w:val="000000"/>
          <w:kern w:val="0"/>
          <w:sz w:val="24"/>
          <w:szCs w:val="24"/>
        </w:rPr>
        <w:t>execute()</w:t>
      </w:r>
      <w:r w:rsidRPr="00AC73D0">
        <w:rPr>
          <w:rFonts w:ascii="inherit" w:eastAsia="宋体" w:hAnsi="inherit" w:cs="Arial"/>
          <w:color w:val="000000"/>
          <w:kern w:val="0"/>
          <w:sz w:val="24"/>
          <w:szCs w:val="24"/>
        </w:rPr>
        <w:t>里面的</w:t>
      </w:r>
      <w:r w:rsidRPr="00AC73D0">
        <w:rPr>
          <w:rFonts w:ascii="inherit" w:eastAsia="宋体" w:hAnsi="inherit" w:cs="Arial"/>
          <w:color w:val="000000"/>
          <w:kern w:val="0"/>
          <w:sz w:val="24"/>
          <w:szCs w:val="24"/>
        </w:rPr>
        <w:t>addWorker()</w:t>
      </w:r>
      <w:r w:rsidRPr="00AC73D0">
        <w:rPr>
          <w:rFonts w:ascii="inherit" w:eastAsia="宋体" w:hAnsi="inherit" w:cs="Arial"/>
          <w:color w:val="000000"/>
          <w:kern w:val="0"/>
          <w:sz w:val="24"/>
          <w:szCs w:val="24"/>
        </w:rPr>
        <w:t>，</w:t>
      </w:r>
      <w:r w:rsidRPr="00AC73D0">
        <w:rPr>
          <w:rFonts w:ascii="inherit" w:eastAsia="宋体" w:hAnsi="inherit" w:cs="Arial"/>
          <w:color w:val="000000"/>
          <w:kern w:val="0"/>
          <w:sz w:val="24"/>
          <w:szCs w:val="24"/>
        </w:rPr>
        <w:t>thread</w:t>
      </w:r>
      <w:r w:rsidRPr="00AC73D0">
        <w:rPr>
          <w:rFonts w:ascii="inherit" w:eastAsia="宋体" w:hAnsi="inherit" w:cs="Arial"/>
          <w:color w:val="000000"/>
          <w:kern w:val="0"/>
          <w:sz w:val="24"/>
          <w:szCs w:val="24"/>
        </w:rPr>
        <w:t>的</w:t>
      </w:r>
      <w:r w:rsidRPr="00AC73D0">
        <w:rPr>
          <w:rFonts w:ascii="inherit" w:eastAsia="宋体" w:hAnsi="inherit" w:cs="Arial"/>
          <w:color w:val="000000"/>
          <w:kern w:val="0"/>
          <w:sz w:val="24"/>
          <w:szCs w:val="24"/>
        </w:rPr>
        <w:t>start()</w:t>
      </w:r>
      <w:r w:rsidRPr="00AC73D0">
        <w:rPr>
          <w:rFonts w:ascii="inherit" w:eastAsia="宋体" w:hAnsi="inherit" w:cs="Arial"/>
          <w:color w:val="000000"/>
          <w:kern w:val="0"/>
          <w:sz w:val="24"/>
          <w:szCs w:val="24"/>
        </w:rPr>
        <w:t>实际上执行的是</w:t>
      </w:r>
      <w:r w:rsidRPr="00AC73D0">
        <w:rPr>
          <w:rFonts w:ascii="inherit" w:eastAsia="宋体" w:hAnsi="inherit" w:cs="Arial"/>
          <w:color w:val="000000"/>
          <w:kern w:val="0"/>
          <w:sz w:val="24"/>
          <w:szCs w:val="24"/>
        </w:rPr>
        <w:t>worker</w:t>
      </w:r>
      <w:r w:rsidRPr="00AC73D0">
        <w:rPr>
          <w:rFonts w:ascii="inherit" w:eastAsia="宋体" w:hAnsi="inherit" w:cs="Arial"/>
          <w:color w:val="000000"/>
          <w:kern w:val="0"/>
          <w:sz w:val="24"/>
          <w:szCs w:val="24"/>
        </w:rPr>
        <w:t>类的</w:t>
      </w:r>
      <w:r w:rsidRPr="00AC73D0">
        <w:rPr>
          <w:rFonts w:ascii="inherit" w:eastAsia="宋体" w:hAnsi="inherit" w:cs="Arial"/>
          <w:color w:val="000000"/>
          <w:kern w:val="0"/>
          <w:sz w:val="24"/>
          <w:szCs w:val="24"/>
        </w:rPr>
        <w:t>runWork()</w:t>
      </w:r>
      <w:r w:rsidRPr="00AC73D0">
        <w:rPr>
          <w:rFonts w:ascii="inherit" w:eastAsia="宋体" w:hAnsi="inherit" w:cs="Arial"/>
          <w:color w:val="000000"/>
          <w:kern w:val="0"/>
          <w:sz w:val="24"/>
          <w:szCs w:val="24"/>
        </w:rPr>
        <w:t>，取出</w:t>
      </w:r>
      <w:r w:rsidRPr="00AC73D0">
        <w:rPr>
          <w:rFonts w:ascii="inherit" w:eastAsia="宋体" w:hAnsi="inherit" w:cs="Arial"/>
          <w:color w:val="000000"/>
          <w:kern w:val="0"/>
          <w:sz w:val="24"/>
          <w:szCs w:val="24"/>
        </w:rPr>
        <w:t>execute()</w:t>
      </w:r>
      <w:r w:rsidRPr="00AC73D0">
        <w:rPr>
          <w:rFonts w:ascii="inherit" w:eastAsia="宋体" w:hAnsi="inherit" w:cs="Arial"/>
          <w:color w:val="000000"/>
          <w:kern w:val="0"/>
          <w:sz w:val="24"/>
          <w:szCs w:val="24"/>
        </w:rPr>
        <w:t>传入的</w:t>
      </w:r>
      <w:r w:rsidRPr="00AC73D0">
        <w:rPr>
          <w:rFonts w:ascii="inherit" w:eastAsia="宋体" w:hAnsi="inherit" w:cs="Arial"/>
          <w:color w:val="000000"/>
          <w:kern w:val="0"/>
          <w:sz w:val="24"/>
          <w:szCs w:val="24"/>
        </w:rPr>
        <w:t>runnable</w:t>
      </w:r>
      <w:r w:rsidRPr="00AC73D0">
        <w:rPr>
          <w:rFonts w:ascii="inherit" w:eastAsia="宋体" w:hAnsi="inherit" w:cs="Arial"/>
          <w:color w:val="000000"/>
          <w:kern w:val="0"/>
          <w:sz w:val="24"/>
          <w:szCs w:val="24"/>
        </w:rPr>
        <w:t>执行，然后一直轮询读取队列里面的任务，如果队列没有任务，则会挂起不占用</w:t>
      </w:r>
      <w:r w:rsidRPr="00AC73D0">
        <w:rPr>
          <w:rFonts w:ascii="inherit" w:eastAsia="宋体" w:hAnsi="inherit" w:cs="Arial"/>
          <w:color w:val="000000"/>
          <w:kern w:val="0"/>
          <w:sz w:val="24"/>
          <w:szCs w:val="24"/>
        </w:rPr>
        <w:t>cpu</w:t>
      </w:r>
      <w:r w:rsidRPr="00AC73D0">
        <w:rPr>
          <w:rFonts w:ascii="inherit" w:eastAsia="宋体" w:hAnsi="inherit" w:cs="Arial"/>
          <w:color w:val="000000"/>
          <w:kern w:val="0"/>
          <w:sz w:val="24"/>
          <w:szCs w:val="24"/>
        </w:rPr>
        <w:t>资源。</w:t>
      </w:r>
    </w:p>
    <w:p w:rsidR="00AC73D0" w:rsidRPr="00AC73D0" w:rsidRDefault="00AC73D0" w:rsidP="00AC73D0">
      <w:pPr>
        <w:widowControl/>
        <w:numPr>
          <w:ilvl w:val="1"/>
          <w:numId w:val="8"/>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任务较多的时候，一直新建进程执行任务，占用内存资源，有可能会</w:t>
      </w:r>
      <w:r w:rsidRPr="00AC73D0">
        <w:rPr>
          <w:rFonts w:ascii="inherit" w:eastAsia="宋体" w:hAnsi="inherit" w:cs="Arial"/>
          <w:color w:val="000000"/>
          <w:kern w:val="0"/>
          <w:sz w:val="24"/>
          <w:szCs w:val="24"/>
        </w:rPr>
        <w:t>OOM</w:t>
      </w:r>
    </w:p>
    <w:p w:rsidR="00AC73D0" w:rsidRPr="00AC73D0" w:rsidRDefault="00AC73D0" w:rsidP="00AC73D0">
      <w:pPr>
        <w:widowControl/>
        <w:numPr>
          <w:ilvl w:val="0"/>
          <w:numId w:val="8"/>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多线程间的通信方式？</w:t>
      </w:r>
    </w:p>
    <w:p w:rsidR="00AC73D0" w:rsidRPr="00AC73D0" w:rsidRDefault="00AC73D0" w:rsidP="00AC73D0">
      <w:pPr>
        <w:widowControl/>
        <w:numPr>
          <w:ilvl w:val="1"/>
          <w:numId w:val="9"/>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synchronized</w:t>
      </w:r>
      <w:r w:rsidRPr="00AC73D0">
        <w:rPr>
          <w:rFonts w:ascii="inherit" w:eastAsia="宋体" w:hAnsi="inherit" w:cs="Arial"/>
          <w:color w:val="000000"/>
          <w:kern w:val="0"/>
          <w:sz w:val="24"/>
          <w:szCs w:val="24"/>
        </w:rPr>
        <w:t>关键字，</w:t>
      </w:r>
      <w:r w:rsidRPr="00AC73D0">
        <w:rPr>
          <w:rFonts w:ascii="inherit" w:eastAsia="宋体" w:hAnsi="inherit" w:cs="Arial"/>
          <w:color w:val="000000"/>
          <w:kern w:val="0"/>
          <w:sz w:val="24"/>
          <w:szCs w:val="24"/>
        </w:rPr>
        <w:t>wait()/notify()</w:t>
      </w:r>
    </w:p>
    <w:p w:rsidR="00AC73D0" w:rsidRPr="00AC73D0" w:rsidRDefault="00AC73D0" w:rsidP="00AC73D0">
      <w:pPr>
        <w:widowControl/>
        <w:numPr>
          <w:ilvl w:val="1"/>
          <w:numId w:val="9"/>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ReentranLock</w:t>
      </w:r>
      <w:r w:rsidRPr="00AC73D0">
        <w:rPr>
          <w:rFonts w:ascii="inherit" w:eastAsia="宋体" w:hAnsi="inherit" w:cs="Arial"/>
          <w:color w:val="000000"/>
          <w:kern w:val="0"/>
          <w:sz w:val="24"/>
          <w:szCs w:val="24"/>
        </w:rPr>
        <w:t>，</w:t>
      </w:r>
      <w:r w:rsidRPr="00AC73D0">
        <w:rPr>
          <w:rFonts w:ascii="inherit" w:eastAsia="宋体" w:hAnsi="inherit" w:cs="Arial"/>
          <w:color w:val="000000"/>
          <w:kern w:val="0"/>
          <w:sz w:val="24"/>
          <w:szCs w:val="24"/>
        </w:rPr>
        <w:t>condition.await()/condition.signal()</w:t>
      </w:r>
    </w:p>
    <w:p w:rsidR="00AC73D0" w:rsidRPr="00AC73D0" w:rsidRDefault="00AC73D0" w:rsidP="00AC73D0">
      <w:pPr>
        <w:widowControl/>
        <w:numPr>
          <w:ilvl w:val="0"/>
          <w:numId w:val="9"/>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synchronize</w:t>
      </w:r>
      <w:r w:rsidRPr="00AC73D0">
        <w:rPr>
          <w:rFonts w:ascii="inherit" w:eastAsia="宋体" w:hAnsi="inherit" w:cs="Arial"/>
          <w:color w:val="000000"/>
          <w:kern w:val="0"/>
          <w:sz w:val="24"/>
          <w:szCs w:val="24"/>
        </w:rPr>
        <w:t>关键字怎么用的？还知道哪些同步的方式？</w:t>
      </w:r>
    </w:p>
    <w:p w:rsidR="00AC73D0" w:rsidRPr="00AC73D0" w:rsidRDefault="00AC73D0" w:rsidP="00AC73D0">
      <w:pPr>
        <w:widowControl/>
        <w:numPr>
          <w:ilvl w:val="1"/>
          <w:numId w:val="10"/>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线程同步</w:t>
      </w:r>
    </w:p>
    <w:p w:rsidR="00AC73D0" w:rsidRPr="00AC73D0" w:rsidRDefault="00AC73D0" w:rsidP="00AC73D0">
      <w:pPr>
        <w:widowControl/>
        <w:numPr>
          <w:ilvl w:val="2"/>
          <w:numId w:val="10"/>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方法同步</w:t>
      </w:r>
    </w:p>
    <w:tbl>
      <w:tblPr>
        <w:tblW w:w="0" w:type="dxa"/>
        <w:tblInd w:w="2160" w:type="dxa"/>
        <w:tblCellMar>
          <w:top w:w="15" w:type="dxa"/>
          <w:left w:w="15" w:type="dxa"/>
          <w:bottom w:w="15" w:type="dxa"/>
          <w:right w:w="15" w:type="dxa"/>
        </w:tblCellMar>
        <w:tblLook w:val="04A0" w:firstRow="1" w:lastRow="0" w:firstColumn="1" w:lastColumn="0" w:noHBand="0" w:noVBand="1"/>
      </w:tblPr>
      <w:tblGrid>
        <w:gridCol w:w="120"/>
        <w:gridCol w:w="3327"/>
      </w:tblGrid>
      <w:tr w:rsidR="00AC73D0" w:rsidRPr="00AC73D0" w:rsidTr="00AC73D0">
        <w:tc>
          <w:tcPr>
            <w:tcW w:w="0" w:type="auto"/>
            <w:tcBorders>
              <w:top w:val="nil"/>
              <w:left w:val="nil"/>
              <w:bottom w:val="nil"/>
              <w:right w:val="nil"/>
            </w:tcBorders>
            <w:tcMar>
              <w:top w:w="0" w:type="dxa"/>
              <w:left w:w="0" w:type="dxa"/>
              <w:bottom w:w="0" w:type="dxa"/>
              <w:right w:w="0" w:type="dxa"/>
            </w:tcMar>
            <w:vAlign w:val="center"/>
            <w:hideMark/>
          </w:tcPr>
          <w:p w:rsidR="00AC73D0" w:rsidRPr="00AC73D0" w:rsidRDefault="00AC73D0" w:rsidP="00AC73D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666666"/>
                <w:kern w:val="0"/>
                <w:sz w:val="24"/>
                <w:szCs w:val="24"/>
              </w:rPr>
            </w:pPr>
            <w:r w:rsidRPr="00AC73D0">
              <w:rPr>
                <w:rFonts w:ascii="inherit" w:eastAsia="宋体" w:hAnsi="inherit" w:cs="宋体"/>
                <w:color w:val="666666"/>
                <w:kern w:val="0"/>
                <w:sz w:val="24"/>
                <w:szCs w:val="24"/>
              </w:rPr>
              <w:t>1</w:t>
            </w:r>
          </w:p>
        </w:tc>
        <w:tc>
          <w:tcPr>
            <w:tcW w:w="0" w:type="auto"/>
            <w:tcBorders>
              <w:top w:val="nil"/>
              <w:left w:val="nil"/>
              <w:bottom w:val="nil"/>
              <w:right w:val="nil"/>
            </w:tcBorders>
            <w:tcMar>
              <w:top w:w="0" w:type="dxa"/>
              <w:left w:w="0" w:type="dxa"/>
              <w:bottom w:w="0" w:type="dxa"/>
              <w:right w:w="0" w:type="dxa"/>
            </w:tcMar>
            <w:vAlign w:val="center"/>
            <w:hideMark/>
          </w:tcPr>
          <w:p w:rsidR="00AC73D0" w:rsidRPr="00AC73D0" w:rsidRDefault="00AC73D0" w:rsidP="00AC73D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BB2BF"/>
                <w:kern w:val="0"/>
                <w:sz w:val="24"/>
                <w:szCs w:val="24"/>
              </w:rPr>
            </w:pPr>
            <w:r w:rsidRPr="00AC73D0">
              <w:rPr>
                <w:rFonts w:ascii="inherit" w:eastAsia="宋体" w:hAnsi="inherit" w:cs="宋体"/>
                <w:color w:val="C678DD"/>
                <w:kern w:val="0"/>
                <w:sz w:val="24"/>
                <w:szCs w:val="24"/>
              </w:rPr>
              <w:t>public</w:t>
            </w:r>
            <w:r w:rsidRPr="00AC73D0">
              <w:rPr>
                <w:rFonts w:ascii="inherit" w:eastAsia="宋体" w:hAnsi="inherit" w:cs="宋体"/>
                <w:color w:val="ABB2BF"/>
                <w:kern w:val="0"/>
                <w:sz w:val="24"/>
                <w:szCs w:val="24"/>
              </w:rPr>
              <w:t xml:space="preserve"> </w:t>
            </w:r>
            <w:r w:rsidRPr="00AC73D0">
              <w:rPr>
                <w:rFonts w:ascii="inherit" w:eastAsia="宋体" w:hAnsi="inherit" w:cs="宋体"/>
                <w:color w:val="C678DD"/>
                <w:kern w:val="0"/>
                <w:sz w:val="24"/>
                <w:szCs w:val="24"/>
              </w:rPr>
              <w:t>synchronized</w:t>
            </w:r>
            <w:r w:rsidRPr="00AC73D0">
              <w:rPr>
                <w:rFonts w:ascii="inherit" w:eastAsia="宋体" w:hAnsi="inherit" w:cs="宋体"/>
                <w:color w:val="ABB2BF"/>
                <w:kern w:val="0"/>
                <w:sz w:val="24"/>
                <w:szCs w:val="24"/>
              </w:rPr>
              <w:t xml:space="preserve"> </w:t>
            </w:r>
            <w:r w:rsidRPr="00AC73D0">
              <w:rPr>
                <w:rFonts w:ascii="inherit" w:eastAsia="宋体" w:hAnsi="inherit" w:cs="宋体"/>
                <w:color w:val="C678DD"/>
                <w:kern w:val="0"/>
                <w:sz w:val="24"/>
                <w:szCs w:val="24"/>
              </w:rPr>
              <w:t>void</w:t>
            </w:r>
            <w:r w:rsidRPr="00AC73D0">
              <w:rPr>
                <w:rFonts w:ascii="inherit" w:eastAsia="宋体" w:hAnsi="inherit" w:cs="宋体"/>
                <w:color w:val="ABB2BF"/>
                <w:kern w:val="0"/>
                <w:sz w:val="24"/>
                <w:szCs w:val="24"/>
              </w:rPr>
              <w:t xml:space="preserve"> method1</w:t>
            </w:r>
          </w:p>
        </w:tc>
      </w:tr>
    </w:tbl>
    <w:p w:rsidR="00AC73D0" w:rsidRPr="00AC73D0" w:rsidRDefault="00AC73D0" w:rsidP="00AC73D0">
      <w:pPr>
        <w:widowControl/>
        <w:numPr>
          <w:ilvl w:val="2"/>
          <w:numId w:val="10"/>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代码块同步，同方法同步，锁的类实例</w:t>
      </w:r>
    </w:p>
    <w:tbl>
      <w:tblPr>
        <w:tblW w:w="0" w:type="dxa"/>
        <w:tblInd w:w="2160" w:type="dxa"/>
        <w:tblCellMar>
          <w:top w:w="15" w:type="dxa"/>
          <w:left w:w="15" w:type="dxa"/>
          <w:bottom w:w="15" w:type="dxa"/>
          <w:right w:w="15" w:type="dxa"/>
        </w:tblCellMar>
        <w:tblLook w:val="04A0" w:firstRow="1" w:lastRow="0" w:firstColumn="1" w:lastColumn="0" w:noHBand="0" w:noVBand="1"/>
      </w:tblPr>
      <w:tblGrid>
        <w:gridCol w:w="120"/>
        <w:gridCol w:w="2905"/>
      </w:tblGrid>
      <w:tr w:rsidR="00AC73D0" w:rsidRPr="00AC73D0" w:rsidTr="00AC73D0">
        <w:tc>
          <w:tcPr>
            <w:tcW w:w="0" w:type="auto"/>
            <w:tcBorders>
              <w:top w:val="nil"/>
              <w:left w:val="nil"/>
              <w:bottom w:val="nil"/>
              <w:right w:val="nil"/>
            </w:tcBorders>
            <w:tcMar>
              <w:top w:w="0" w:type="dxa"/>
              <w:left w:w="0" w:type="dxa"/>
              <w:bottom w:w="0" w:type="dxa"/>
              <w:right w:w="0" w:type="dxa"/>
            </w:tcMar>
            <w:vAlign w:val="center"/>
            <w:hideMark/>
          </w:tcPr>
          <w:p w:rsidR="00AC73D0" w:rsidRPr="00AC73D0" w:rsidRDefault="00AC73D0" w:rsidP="00AC73D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666666"/>
                <w:kern w:val="0"/>
                <w:sz w:val="24"/>
                <w:szCs w:val="24"/>
              </w:rPr>
            </w:pPr>
            <w:r w:rsidRPr="00AC73D0">
              <w:rPr>
                <w:rFonts w:ascii="inherit" w:eastAsia="宋体" w:hAnsi="inherit" w:cs="宋体"/>
                <w:color w:val="666666"/>
                <w:kern w:val="0"/>
                <w:sz w:val="24"/>
                <w:szCs w:val="24"/>
              </w:rPr>
              <w:t>1</w:t>
            </w:r>
          </w:p>
        </w:tc>
        <w:tc>
          <w:tcPr>
            <w:tcW w:w="0" w:type="auto"/>
            <w:tcBorders>
              <w:top w:val="nil"/>
              <w:left w:val="nil"/>
              <w:bottom w:val="nil"/>
              <w:right w:val="nil"/>
            </w:tcBorders>
            <w:tcMar>
              <w:top w:w="0" w:type="dxa"/>
              <w:left w:w="0" w:type="dxa"/>
              <w:bottom w:w="0" w:type="dxa"/>
              <w:right w:w="0" w:type="dxa"/>
            </w:tcMar>
            <w:vAlign w:val="center"/>
            <w:hideMark/>
          </w:tcPr>
          <w:p w:rsidR="00AC73D0" w:rsidRPr="00AC73D0" w:rsidRDefault="00AC73D0" w:rsidP="00AC73D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BB2BF"/>
                <w:kern w:val="0"/>
                <w:sz w:val="24"/>
                <w:szCs w:val="24"/>
              </w:rPr>
            </w:pPr>
            <w:r w:rsidRPr="00AC73D0">
              <w:rPr>
                <w:rFonts w:ascii="inherit" w:eastAsia="宋体" w:hAnsi="inherit" w:cs="宋体"/>
                <w:color w:val="C678DD"/>
                <w:kern w:val="0"/>
                <w:sz w:val="24"/>
                <w:szCs w:val="24"/>
              </w:rPr>
              <w:t>synchronized</w:t>
            </w:r>
            <w:r w:rsidRPr="00AC73D0">
              <w:rPr>
                <w:rFonts w:ascii="inherit" w:eastAsia="宋体" w:hAnsi="inherit" w:cs="宋体"/>
                <w:color w:val="ABB2BF"/>
                <w:kern w:val="0"/>
                <w:sz w:val="24"/>
                <w:szCs w:val="24"/>
              </w:rPr>
              <w:t>(</w:t>
            </w:r>
            <w:r w:rsidRPr="00AC73D0">
              <w:rPr>
                <w:rFonts w:ascii="inherit" w:eastAsia="宋体" w:hAnsi="inherit" w:cs="宋体"/>
                <w:color w:val="C678DD"/>
                <w:kern w:val="0"/>
                <w:sz w:val="24"/>
                <w:szCs w:val="24"/>
              </w:rPr>
              <w:t>this</w:t>
            </w:r>
            <w:r w:rsidRPr="00AC73D0">
              <w:rPr>
                <w:rFonts w:ascii="inherit" w:eastAsia="宋体" w:hAnsi="inherit" w:cs="宋体"/>
                <w:color w:val="ABB2BF"/>
                <w:kern w:val="0"/>
                <w:sz w:val="24"/>
                <w:szCs w:val="24"/>
              </w:rPr>
              <w:t xml:space="preserve">){ </w:t>
            </w:r>
            <w:r w:rsidRPr="00AC73D0">
              <w:rPr>
                <w:rFonts w:ascii="inherit" w:eastAsia="宋体" w:hAnsi="inherit" w:cs="宋体"/>
                <w:i/>
                <w:iCs/>
                <w:color w:val="5C6370"/>
                <w:kern w:val="0"/>
                <w:sz w:val="24"/>
                <w:szCs w:val="24"/>
              </w:rPr>
              <w:t>//TODO }</w:t>
            </w:r>
          </w:p>
        </w:tc>
      </w:tr>
    </w:tbl>
    <w:p w:rsidR="00AC73D0" w:rsidRPr="00AC73D0" w:rsidRDefault="00AC73D0" w:rsidP="00AC73D0">
      <w:pPr>
        <w:widowControl/>
        <w:numPr>
          <w:ilvl w:val="2"/>
          <w:numId w:val="10"/>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静态方法同步</w:t>
      </w:r>
    </w:p>
    <w:tbl>
      <w:tblPr>
        <w:tblW w:w="0" w:type="dxa"/>
        <w:tblInd w:w="2160" w:type="dxa"/>
        <w:tblCellMar>
          <w:top w:w="15" w:type="dxa"/>
          <w:left w:w="15" w:type="dxa"/>
          <w:bottom w:w="15" w:type="dxa"/>
          <w:right w:w="15" w:type="dxa"/>
        </w:tblCellMar>
        <w:tblLook w:val="04A0" w:firstRow="1" w:lastRow="0" w:firstColumn="1" w:lastColumn="0" w:noHBand="0" w:noVBand="1"/>
      </w:tblPr>
      <w:tblGrid>
        <w:gridCol w:w="120"/>
        <w:gridCol w:w="3893"/>
      </w:tblGrid>
      <w:tr w:rsidR="00AC73D0" w:rsidRPr="00AC73D0" w:rsidTr="00AC73D0">
        <w:tc>
          <w:tcPr>
            <w:tcW w:w="0" w:type="auto"/>
            <w:tcBorders>
              <w:top w:val="nil"/>
              <w:left w:val="nil"/>
              <w:bottom w:val="nil"/>
              <w:right w:val="nil"/>
            </w:tcBorders>
            <w:tcMar>
              <w:top w:w="0" w:type="dxa"/>
              <w:left w:w="0" w:type="dxa"/>
              <w:bottom w:w="0" w:type="dxa"/>
              <w:right w:w="0" w:type="dxa"/>
            </w:tcMar>
            <w:vAlign w:val="center"/>
            <w:hideMark/>
          </w:tcPr>
          <w:p w:rsidR="00AC73D0" w:rsidRPr="00AC73D0" w:rsidRDefault="00AC73D0" w:rsidP="00AC73D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666666"/>
                <w:kern w:val="0"/>
                <w:sz w:val="24"/>
                <w:szCs w:val="24"/>
              </w:rPr>
            </w:pPr>
            <w:r w:rsidRPr="00AC73D0">
              <w:rPr>
                <w:rFonts w:ascii="inherit" w:eastAsia="宋体" w:hAnsi="inherit" w:cs="宋体"/>
                <w:color w:val="666666"/>
                <w:kern w:val="0"/>
                <w:sz w:val="24"/>
                <w:szCs w:val="24"/>
              </w:rPr>
              <w:t>1</w:t>
            </w:r>
          </w:p>
        </w:tc>
        <w:tc>
          <w:tcPr>
            <w:tcW w:w="0" w:type="auto"/>
            <w:tcBorders>
              <w:top w:val="nil"/>
              <w:left w:val="nil"/>
              <w:bottom w:val="nil"/>
              <w:right w:val="nil"/>
            </w:tcBorders>
            <w:tcMar>
              <w:top w:w="0" w:type="dxa"/>
              <w:left w:w="0" w:type="dxa"/>
              <w:bottom w:w="0" w:type="dxa"/>
              <w:right w:w="0" w:type="dxa"/>
            </w:tcMar>
            <w:vAlign w:val="center"/>
            <w:hideMark/>
          </w:tcPr>
          <w:p w:rsidR="00AC73D0" w:rsidRPr="00AC73D0" w:rsidRDefault="00AC73D0" w:rsidP="00AC73D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BB2BF"/>
                <w:kern w:val="0"/>
                <w:sz w:val="24"/>
                <w:szCs w:val="24"/>
              </w:rPr>
            </w:pPr>
            <w:r w:rsidRPr="00AC73D0">
              <w:rPr>
                <w:rFonts w:ascii="inherit" w:eastAsia="宋体" w:hAnsi="inherit" w:cs="宋体"/>
                <w:color w:val="C678DD"/>
                <w:kern w:val="0"/>
                <w:sz w:val="24"/>
                <w:szCs w:val="24"/>
              </w:rPr>
              <w:t>public</w:t>
            </w:r>
            <w:r w:rsidRPr="00AC73D0">
              <w:rPr>
                <w:rFonts w:ascii="inherit" w:eastAsia="宋体" w:hAnsi="inherit" w:cs="宋体"/>
                <w:color w:val="ABB2BF"/>
                <w:kern w:val="0"/>
                <w:sz w:val="24"/>
                <w:szCs w:val="24"/>
              </w:rPr>
              <w:t xml:space="preserve"> </w:t>
            </w:r>
            <w:r w:rsidRPr="00AC73D0">
              <w:rPr>
                <w:rFonts w:ascii="inherit" w:eastAsia="宋体" w:hAnsi="inherit" w:cs="宋体"/>
                <w:color w:val="C678DD"/>
                <w:kern w:val="0"/>
                <w:sz w:val="24"/>
                <w:szCs w:val="24"/>
              </w:rPr>
              <w:t>synchronized</w:t>
            </w:r>
            <w:r w:rsidRPr="00AC73D0">
              <w:rPr>
                <w:rFonts w:ascii="inherit" w:eastAsia="宋体" w:hAnsi="inherit" w:cs="宋体"/>
                <w:color w:val="ABB2BF"/>
                <w:kern w:val="0"/>
                <w:sz w:val="24"/>
                <w:szCs w:val="24"/>
              </w:rPr>
              <w:t xml:space="preserve"> </w:t>
            </w:r>
            <w:r w:rsidRPr="00AC73D0">
              <w:rPr>
                <w:rFonts w:ascii="inherit" w:eastAsia="宋体" w:hAnsi="inherit" w:cs="宋体"/>
                <w:color w:val="C678DD"/>
                <w:kern w:val="0"/>
                <w:sz w:val="24"/>
                <w:szCs w:val="24"/>
              </w:rPr>
              <w:t>static</w:t>
            </w:r>
            <w:r w:rsidRPr="00AC73D0">
              <w:rPr>
                <w:rFonts w:ascii="inherit" w:eastAsia="宋体" w:hAnsi="inherit" w:cs="宋体"/>
                <w:color w:val="ABB2BF"/>
                <w:kern w:val="0"/>
                <w:sz w:val="24"/>
                <w:szCs w:val="24"/>
              </w:rPr>
              <w:t xml:space="preserve"> </w:t>
            </w:r>
            <w:r w:rsidRPr="00AC73D0">
              <w:rPr>
                <w:rFonts w:ascii="inherit" w:eastAsia="宋体" w:hAnsi="inherit" w:cs="宋体"/>
                <w:color w:val="C678DD"/>
                <w:kern w:val="0"/>
                <w:sz w:val="24"/>
                <w:szCs w:val="24"/>
              </w:rPr>
              <w:t>void</w:t>
            </w:r>
            <w:r w:rsidRPr="00AC73D0">
              <w:rPr>
                <w:rFonts w:ascii="inherit" w:eastAsia="宋体" w:hAnsi="inherit" w:cs="宋体"/>
                <w:color w:val="ABB2BF"/>
                <w:kern w:val="0"/>
                <w:sz w:val="24"/>
                <w:szCs w:val="24"/>
              </w:rPr>
              <w:t xml:space="preserve"> method3</w:t>
            </w:r>
          </w:p>
        </w:tc>
      </w:tr>
    </w:tbl>
    <w:p w:rsidR="00AC73D0" w:rsidRPr="00AC73D0" w:rsidRDefault="00AC73D0" w:rsidP="00AC73D0">
      <w:pPr>
        <w:widowControl/>
        <w:numPr>
          <w:ilvl w:val="2"/>
          <w:numId w:val="10"/>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类代码块同步，同静态方法同步，锁的是类</w:t>
      </w:r>
    </w:p>
    <w:tbl>
      <w:tblPr>
        <w:tblW w:w="0" w:type="dxa"/>
        <w:tblInd w:w="2160" w:type="dxa"/>
        <w:tblCellMar>
          <w:top w:w="15" w:type="dxa"/>
          <w:left w:w="15" w:type="dxa"/>
          <w:bottom w:w="15" w:type="dxa"/>
          <w:right w:w="15" w:type="dxa"/>
        </w:tblCellMar>
        <w:tblLook w:val="04A0" w:firstRow="1" w:lastRow="0" w:firstColumn="1" w:lastColumn="0" w:noHBand="0" w:noVBand="1"/>
      </w:tblPr>
      <w:tblGrid>
        <w:gridCol w:w="120"/>
        <w:gridCol w:w="3438"/>
      </w:tblGrid>
      <w:tr w:rsidR="00AC73D0" w:rsidRPr="00AC73D0" w:rsidTr="00AC73D0">
        <w:tc>
          <w:tcPr>
            <w:tcW w:w="0" w:type="auto"/>
            <w:tcBorders>
              <w:top w:val="nil"/>
              <w:left w:val="nil"/>
              <w:bottom w:val="nil"/>
              <w:right w:val="nil"/>
            </w:tcBorders>
            <w:tcMar>
              <w:top w:w="0" w:type="dxa"/>
              <w:left w:w="0" w:type="dxa"/>
              <w:bottom w:w="0" w:type="dxa"/>
              <w:right w:w="0" w:type="dxa"/>
            </w:tcMar>
            <w:vAlign w:val="center"/>
            <w:hideMark/>
          </w:tcPr>
          <w:p w:rsidR="00AC73D0" w:rsidRPr="00AC73D0" w:rsidRDefault="00AC73D0" w:rsidP="00AC73D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666666"/>
                <w:kern w:val="0"/>
                <w:sz w:val="24"/>
                <w:szCs w:val="24"/>
              </w:rPr>
            </w:pPr>
            <w:r w:rsidRPr="00AC73D0">
              <w:rPr>
                <w:rFonts w:ascii="inherit" w:eastAsia="宋体" w:hAnsi="inherit" w:cs="宋体"/>
                <w:color w:val="666666"/>
                <w:kern w:val="0"/>
                <w:sz w:val="24"/>
                <w:szCs w:val="24"/>
              </w:rPr>
              <w:t>1</w:t>
            </w:r>
          </w:p>
        </w:tc>
        <w:tc>
          <w:tcPr>
            <w:tcW w:w="0" w:type="auto"/>
            <w:tcBorders>
              <w:top w:val="nil"/>
              <w:left w:val="nil"/>
              <w:bottom w:val="nil"/>
              <w:right w:val="nil"/>
            </w:tcBorders>
            <w:tcMar>
              <w:top w:w="0" w:type="dxa"/>
              <w:left w:w="0" w:type="dxa"/>
              <w:bottom w:w="0" w:type="dxa"/>
              <w:right w:w="0" w:type="dxa"/>
            </w:tcMar>
            <w:vAlign w:val="center"/>
            <w:hideMark/>
          </w:tcPr>
          <w:p w:rsidR="00AC73D0" w:rsidRPr="00AC73D0" w:rsidRDefault="00AC73D0" w:rsidP="00AC73D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BB2BF"/>
                <w:kern w:val="0"/>
                <w:sz w:val="24"/>
                <w:szCs w:val="24"/>
              </w:rPr>
            </w:pPr>
            <w:r w:rsidRPr="00AC73D0">
              <w:rPr>
                <w:rFonts w:ascii="inherit" w:eastAsia="宋体" w:hAnsi="inherit" w:cs="宋体"/>
                <w:color w:val="C678DD"/>
                <w:kern w:val="0"/>
                <w:sz w:val="24"/>
                <w:szCs w:val="24"/>
              </w:rPr>
              <w:t>synchronized</w:t>
            </w:r>
            <w:r w:rsidRPr="00AC73D0">
              <w:rPr>
                <w:rFonts w:ascii="inherit" w:eastAsia="宋体" w:hAnsi="inherit" w:cs="宋体"/>
                <w:color w:val="ABB2BF"/>
                <w:kern w:val="0"/>
                <w:sz w:val="24"/>
                <w:szCs w:val="24"/>
              </w:rPr>
              <w:t xml:space="preserve">(Test.class){ </w:t>
            </w:r>
            <w:r w:rsidRPr="00AC73D0">
              <w:rPr>
                <w:rFonts w:ascii="inherit" w:eastAsia="宋体" w:hAnsi="inherit" w:cs="宋体"/>
                <w:i/>
                <w:iCs/>
                <w:color w:val="5C6370"/>
                <w:kern w:val="0"/>
                <w:sz w:val="24"/>
                <w:szCs w:val="24"/>
              </w:rPr>
              <w:t>//TODO}</w:t>
            </w:r>
          </w:p>
        </w:tc>
      </w:tr>
    </w:tbl>
    <w:p w:rsidR="00AC73D0" w:rsidRPr="00AC73D0" w:rsidRDefault="00AC73D0" w:rsidP="00AC73D0">
      <w:pPr>
        <w:widowControl/>
        <w:numPr>
          <w:ilvl w:val="2"/>
          <w:numId w:val="10"/>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对象代码块同步</w:t>
      </w:r>
    </w:p>
    <w:tbl>
      <w:tblPr>
        <w:tblW w:w="0" w:type="dxa"/>
        <w:tblInd w:w="2160" w:type="dxa"/>
        <w:tblCellMar>
          <w:top w:w="15" w:type="dxa"/>
          <w:left w:w="15" w:type="dxa"/>
          <w:bottom w:w="15" w:type="dxa"/>
          <w:right w:w="15" w:type="dxa"/>
        </w:tblCellMar>
        <w:tblLook w:val="04A0" w:firstRow="1" w:lastRow="0" w:firstColumn="1" w:lastColumn="0" w:noHBand="0" w:noVBand="1"/>
      </w:tblPr>
      <w:tblGrid>
        <w:gridCol w:w="120"/>
        <w:gridCol w:w="1850"/>
      </w:tblGrid>
      <w:tr w:rsidR="00AC73D0" w:rsidRPr="00AC73D0" w:rsidTr="00AC73D0">
        <w:tc>
          <w:tcPr>
            <w:tcW w:w="0" w:type="auto"/>
            <w:tcBorders>
              <w:top w:val="nil"/>
              <w:left w:val="nil"/>
              <w:bottom w:val="nil"/>
              <w:right w:val="nil"/>
            </w:tcBorders>
            <w:tcMar>
              <w:top w:w="0" w:type="dxa"/>
              <w:left w:w="0" w:type="dxa"/>
              <w:bottom w:w="0" w:type="dxa"/>
              <w:right w:w="0" w:type="dxa"/>
            </w:tcMar>
            <w:vAlign w:val="center"/>
            <w:hideMark/>
          </w:tcPr>
          <w:p w:rsidR="00AC73D0" w:rsidRPr="00AC73D0" w:rsidRDefault="00AC73D0" w:rsidP="00AC73D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666666"/>
                <w:kern w:val="0"/>
                <w:sz w:val="24"/>
                <w:szCs w:val="24"/>
              </w:rPr>
            </w:pPr>
            <w:r w:rsidRPr="00AC73D0">
              <w:rPr>
                <w:rFonts w:ascii="inherit" w:eastAsia="宋体" w:hAnsi="inherit" w:cs="宋体"/>
                <w:color w:val="666666"/>
                <w:kern w:val="0"/>
                <w:sz w:val="24"/>
                <w:szCs w:val="24"/>
              </w:rPr>
              <w:t>1</w:t>
            </w:r>
          </w:p>
        </w:tc>
        <w:tc>
          <w:tcPr>
            <w:tcW w:w="0" w:type="auto"/>
            <w:tcBorders>
              <w:top w:val="nil"/>
              <w:left w:val="nil"/>
              <w:bottom w:val="nil"/>
              <w:right w:val="nil"/>
            </w:tcBorders>
            <w:tcMar>
              <w:top w:w="0" w:type="dxa"/>
              <w:left w:w="0" w:type="dxa"/>
              <w:bottom w:w="0" w:type="dxa"/>
              <w:right w:w="0" w:type="dxa"/>
            </w:tcMar>
            <w:vAlign w:val="center"/>
            <w:hideMark/>
          </w:tcPr>
          <w:p w:rsidR="00AC73D0" w:rsidRPr="00AC73D0" w:rsidRDefault="00AC73D0" w:rsidP="00AC73D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BB2BF"/>
                <w:kern w:val="0"/>
                <w:sz w:val="24"/>
                <w:szCs w:val="24"/>
              </w:rPr>
            </w:pPr>
            <w:r w:rsidRPr="00AC73D0">
              <w:rPr>
                <w:rFonts w:ascii="inherit" w:eastAsia="宋体" w:hAnsi="inherit" w:cs="宋体"/>
                <w:color w:val="C678DD"/>
                <w:kern w:val="0"/>
                <w:sz w:val="24"/>
                <w:szCs w:val="24"/>
              </w:rPr>
              <w:t>synchronized</w:t>
            </w:r>
            <w:r w:rsidRPr="00AC73D0">
              <w:rPr>
                <w:rFonts w:ascii="inherit" w:eastAsia="宋体" w:hAnsi="inherit" w:cs="宋体"/>
                <w:color w:val="ABB2BF"/>
                <w:kern w:val="0"/>
                <w:sz w:val="24"/>
                <w:szCs w:val="24"/>
              </w:rPr>
              <w:t>(o) {}</w:t>
            </w:r>
          </w:p>
        </w:tc>
      </w:tr>
    </w:tbl>
    <w:p w:rsidR="00AC73D0" w:rsidRPr="00AC73D0" w:rsidRDefault="00AC73D0" w:rsidP="00AC73D0">
      <w:pPr>
        <w:widowControl/>
        <w:numPr>
          <w:ilvl w:val="1"/>
          <w:numId w:val="10"/>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ReentranLock</w:t>
      </w:r>
      <w:r w:rsidRPr="00AC73D0">
        <w:rPr>
          <w:rFonts w:ascii="inherit" w:eastAsia="宋体" w:hAnsi="inherit" w:cs="Arial"/>
          <w:color w:val="000000"/>
          <w:kern w:val="0"/>
          <w:sz w:val="24"/>
          <w:szCs w:val="24"/>
        </w:rPr>
        <w:t>、</w:t>
      </w:r>
      <w:r w:rsidRPr="00AC73D0">
        <w:rPr>
          <w:rFonts w:ascii="inherit" w:eastAsia="宋体" w:hAnsi="inherit" w:cs="Arial"/>
          <w:color w:val="000000"/>
          <w:kern w:val="0"/>
          <w:sz w:val="24"/>
          <w:szCs w:val="24"/>
        </w:rPr>
        <w:t>CountDown</w:t>
      </w:r>
      <w:r w:rsidRPr="00AC73D0">
        <w:rPr>
          <w:rFonts w:ascii="inherit" w:eastAsia="宋体" w:hAnsi="inherit" w:cs="Arial"/>
          <w:color w:val="000000"/>
          <w:kern w:val="0"/>
          <w:sz w:val="24"/>
          <w:szCs w:val="24"/>
        </w:rPr>
        <w:t>、线程同步的数据结构</w:t>
      </w:r>
      <w:r w:rsidRPr="00AC73D0">
        <w:rPr>
          <w:rFonts w:ascii="inherit" w:eastAsia="宋体" w:hAnsi="inherit" w:cs="Arial"/>
          <w:color w:val="000000"/>
          <w:kern w:val="0"/>
          <w:sz w:val="24"/>
          <w:szCs w:val="24"/>
        </w:rPr>
        <w:t>ConcurrentHashMap</w:t>
      </w:r>
    </w:p>
    <w:p w:rsidR="00AC73D0" w:rsidRPr="00AC73D0" w:rsidRDefault="00AC73D0" w:rsidP="00AC73D0">
      <w:pPr>
        <w:widowControl/>
        <w:numPr>
          <w:ilvl w:val="0"/>
          <w:numId w:val="10"/>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Thread</w:t>
      </w:r>
      <w:r w:rsidRPr="00AC73D0">
        <w:rPr>
          <w:rFonts w:ascii="inherit" w:eastAsia="宋体" w:hAnsi="inherit" w:cs="Arial"/>
          <w:color w:val="000000"/>
          <w:kern w:val="0"/>
          <w:sz w:val="24"/>
          <w:szCs w:val="24"/>
        </w:rPr>
        <w:t>直接调用</w:t>
      </w:r>
      <w:r w:rsidRPr="00AC73D0">
        <w:rPr>
          <w:rFonts w:ascii="inherit" w:eastAsia="宋体" w:hAnsi="inherit" w:cs="Arial"/>
          <w:color w:val="000000"/>
          <w:kern w:val="0"/>
          <w:sz w:val="24"/>
          <w:szCs w:val="24"/>
        </w:rPr>
        <w:t>run</w:t>
      </w:r>
      <w:r w:rsidRPr="00AC73D0">
        <w:rPr>
          <w:rFonts w:ascii="inherit" w:eastAsia="宋体" w:hAnsi="inherit" w:cs="Arial"/>
          <w:color w:val="000000"/>
          <w:kern w:val="0"/>
          <w:sz w:val="24"/>
          <w:szCs w:val="24"/>
        </w:rPr>
        <w:t>方法会怎么样？</w:t>
      </w:r>
      <w:r w:rsidRPr="00AC73D0">
        <w:rPr>
          <w:rFonts w:ascii="inherit" w:eastAsia="宋体" w:hAnsi="inherit" w:cs="Arial"/>
          <w:color w:val="000000"/>
          <w:kern w:val="0"/>
          <w:sz w:val="24"/>
          <w:szCs w:val="24"/>
        </w:rPr>
        <w:t>start</w:t>
      </w:r>
      <w:r w:rsidRPr="00AC73D0">
        <w:rPr>
          <w:rFonts w:ascii="inherit" w:eastAsia="宋体" w:hAnsi="inherit" w:cs="Arial"/>
          <w:color w:val="000000"/>
          <w:kern w:val="0"/>
          <w:sz w:val="24"/>
          <w:szCs w:val="24"/>
        </w:rPr>
        <w:t>方法作用是什么？</w:t>
      </w:r>
    </w:p>
    <w:p w:rsidR="00AC73D0" w:rsidRPr="00AC73D0" w:rsidRDefault="00AC73D0" w:rsidP="00AC73D0">
      <w:pPr>
        <w:widowControl/>
        <w:numPr>
          <w:ilvl w:val="1"/>
          <w:numId w:val="11"/>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run</w:t>
      </w:r>
      <w:r w:rsidRPr="00AC73D0">
        <w:rPr>
          <w:rFonts w:ascii="inherit" w:eastAsia="宋体" w:hAnsi="inherit" w:cs="Arial"/>
          <w:color w:val="000000"/>
          <w:kern w:val="0"/>
          <w:sz w:val="24"/>
          <w:szCs w:val="24"/>
        </w:rPr>
        <w:t>只普通类方法，</w:t>
      </w:r>
      <w:r w:rsidRPr="00AC73D0">
        <w:rPr>
          <w:rFonts w:ascii="inherit" w:eastAsia="宋体" w:hAnsi="inherit" w:cs="Arial"/>
          <w:color w:val="000000"/>
          <w:kern w:val="0"/>
          <w:sz w:val="24"/>
          <w:szCs w:val="24"/>
        </w:rPr>
        <w:t>start</w:t>
      </w:r>
      <w:r w:rsidRPr="00AC73D0">
        <w:rPr>
          <w:rFonts w:ascii="inherit" w:eastAsia="宋体" w:hAnsi="inherit" w:cs="Arial"/>
          <w:color w:val="000000"/>
          <w:kern w:val="0"/>
          <w:sz w:val="24"/>
          <w:szCs w:val="24"/>
        </w:rPr>
        <w:t>方法是启动线程，真正实现了多线程运行</w:t>
      </w:r>
    </w:p>
    <w:p w:rsidR="00AC73D0" w:rsidRPr="00AC73D0" w:rsidRDefault="00AC73D0" w:rsidP="00AC73D0">
      <w:pPr>
        <w:widowControl/>
        <w:numPr>
          <w:ilvl w:val="0"/>
          <w:numId w:val="11"/>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volatile</w:t>
      </w:r>
      <w:r w:rsidRPr="00AC73D0">
        <w:rPr>
          <w:rFonts w:ascii="inherit" w:eastAsia="宋体" w:hAnsi="inherit" w:cs="Arial"/>
          <w:color w:val="000000"/>
          <w:kern w:val="0"/>
          <w:sz w:val="24"/>
          <w:szCs w:val="24"/>
        </w:rPr>
        <w:t>关键字的作用是什么？</w:t>
      </w:r>
    </w:p>
    <w:p w:rsidR="00AC73D0" w:rsidRPr="00AC73D0" w:rsidRDefault="00AC73D0" w:rsidP="00AC73D0">
      <w:pPr>
        <w:widowControl/>
        <w:numPr>
          <w:ilvl w:val="1"/>
          <w:numId w:val="11"/>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内存可见、禁止重排序，由</w:t>
      </w:r>
      <w:r w:rsidRPr="00AC73D0">
        <w:rPr>
          <w:rFonts w:ascii="inherit" w:eastAsia="宋体" w:hAnsi="inherit" w:cs="Arial"/>
          <w:color w:val="000000"/>
          <w:kern w:val="0"/>
          <w:sz w:val="24"/>
          <w:szCs w:val="24"/>
        </w:rPr>
        <w:t>cpu</w:t>
      </w:r>
      <w:r w:rsidRPr="00AC73D0">
        <w:rPr>
          <w:rFonts w:ascii="inherit" w:eastAsia="宋体" w:hAnsi="inherit" w:cs="Arial"/>
          <w:color w:val="000000"/>
          <w:kern w:val="0"/>
          <w:sz w:val="24"/>
          <w:szCs w:val="24"/>
        </w:rPr>
        <w:t>指令内存屏障实现。</w:t>
      </w:r>
    </w:p>
    <w:p w:rsidR="00AC73D0" w:rsidRPr="00AC73D0" w:rsidRDefault="00AC73D0" w:rsidP="00AC73D0">
      <w:pPr>
        <w:widowControl/>
        <w:numPr>
          <w:ilvl w:val="1"/>
          <w:numId w:val="11"/>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内存屏障，又称内存栅栏，是一个</w:t>
      </w:r>
      <w:r w:rsidRPr="00AC73D0">
        <w:rPr>
          <w:rFonts w:ascii="inherit" w:eastAsia="宋体" w:hAnsi="inherit" w:cs="Arial"/>
          <w:color w:val="000000"/>
          <w:kern w:val="0"/>
          <w:sz w:val="24"/>
          <w:szCs w:val="24"/>
        </w:rPr>
        <w:t>CPU</w:t>
      </w:r>
      <w:r w:rsidRPr="00AC73D0">
        <w:rPr>
          <w:rFonts w:ascii="inherit" w:eastAsia="宋体" w:hAnsi="inherit" w:cs="Arial"/>
          <w:color w:val="000000"/>
          <w:kern w:val="0"/>
          <w:sz w:val="24"/>
          <w:szCs w:val="24"/>
        </w:rPr>
        <w:t>指令，基本上它是一条这样的指令：</w:t>
      </w:r>
      <w:r w:rsidRPr="00AC73D0">
        <w:rPr>
          <w:rFonts w:ascii="inherit" w:eastAsia="宋体" w:hAnsi="inherit" w:cs="Arial"/>
          <w:color w:val="000000"/>
          <w:kern w:val="0"/>
          <w:sz w:val="24"/>
          <w:szCs w:val="24"/>
        </w:rPr>
        <w:br/>
        <w:t>1</w:t>
      </w:r>
      <w:r w:rsidRPr="00AC73D0">
        <w:rPr>
          <w:rFonts w:ascii="inherit" w:eastAsia="宋体" w:hAnsi="inherit" w:cs="Arial"/>
          <w:color w:val="000000"/>
          <w:kern w:val="0"/>
          <w:sz w:val="24"/>
          <w:szCs w:val="24"/>
        </w:rPr>
        <w:t>、保证特定操作的执行顺序。</w:t>
      </w:r>
      <w:r w:rsidRPr="00AC73D0">
        <w:rPr>
          <w:rFonts w:ascii="inherit" w:eastAsia="宋体" w:hAnsi="inherit" w:cs="Arial"/>
          <w:color w:val="000000"/>
          <w:kern w:val="0"/>
          <w:sz w:val="24"/>
          <w:szCs w:val="24"/>
        </w:rPr>
        <w:br/>
        <w:t>2</w:t>
      </w:r>
      <w:r w:rsidRPr="00AC73D0">
        <w:rPr>
          <w:rFonts w:ascii="inherit" w:eastAsia="宋体" w:hAnsi="inherit" w:cs="Arial"/>
          <w:color w:val="000000"/>
          <w:kern w:val="0"/>
          <w:sz w:val="24"/>
          <w:szCs w:val="24"/>
        </w:rPr>
        <w:t>、影响某些数据（或则是某条指令的执行结果）的内存可见性。</w:t>
      </w:r>
    </w:p>
    <w:p w:rsidR="00AC73D0" w:rsidRPr="00AC73D0" w:rsidRDefault="00AC73D0" w:rsidP="00AC73D0">
      <w:pPr>
        <w:widowControl/>
        <w:numPr>
          <w:ilvl w:val="0"/>
          <w:numId w:val="11"/>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怎么安全停止一个线程任务？原理是什么？线程池里有类似机制吗？</w:t>
      </w:r>
    </w:p>
    <w:p w:rsidR="00AC73D0" w:rsidRPr="00AC73D0" w:rsidRDefault="00AC73D0" w:rsidP="00AC73D0">
      <w:pPr>
        <w:widowControl/>
        <w:numPr>
          <w:ilvl w:val="1"/>
          <w:numId w:val="12"/>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标志位或者</w:t>
      </w:r>
      <w:r w:rsidRPr="00AC73D0">
        <w:rPr>
          <w:rFonts w:ascii="inherit" w:eastAsia="宋体" w:hAnsi="inherit" w:cs="Arial"/>
          <w:color w:val="000000"/>
          <w:kern w:val="0"/>
          <w:sz w:val="24"/>
          <w:szCs w:val="24"/>
        </w:rPr>
        <w:t>interrupt()</w:t>
      </w:r>
      <w:r w:rsidRPr="00AC73D0">
        <w:rPr>
          <w:rFonts w:ascii="inherit" w:eastAsia="宋体" w:hAnsi="inherit" w:cs="Arial"/>
          <w:color w:val="000000"/>
          <w:kern w:val="0"/>
          <w:sz w:val="24"/>
          <w:szCs w:val="24"/>
        </w:rPr>
        <w:t>方法</w:t>
      </w:r>
    </w:p>
    <w:p w:rsidR="00AC73D0" w:rsidRPr="00AC73D0" w:rsidRDefault="00AC73D0" w:rsidP="00AC73D0">
      <w:pPr>
        <w:widowControl/>
        <w:numPr>
          <w:ilvl w:val="1"/>
          <w:numId w:val="12"/>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线程池有</w:t>
      </w:r>
      <w:r w:rsidRPr="00AC73D0">
        <w:rPr>
          <w:rFonts w:ascii="inherit" w:eastAsia="宋体" w:hAnsi="inherit" w:cs="Arial"/>
          <w:color w:val="000000"/>
          <w:kern w:val="0"/>
          <w:sz w:val="24"/>
          <w:szCs w:val="24"/>
        </w:rPr>
        <w:t>shunDown()</w:t>
      </w:r>
      <w:r w:rsidRPr="00AC73D0">
        <w:rPr>
          <w:rFonts w:ascii="inherit" w:eastAsia="宋体" w:hAnsi="inherit" w:cs="Arial"/>
          <w:color w:val="000000"/>
          <w:kern w:val="0"/>
          <w:sz w:val="24"/>
          <w:szCs w:val="24"/>
        </w:rPr>
        <w:t>和</w:t>
      </w:r>
      <w:r w:rsidRPr="00AC73D0">
        <w:rPr>
          <w:rFonts w:ascii="inherit" w:eastAsia="宋体" w:hAnsi="inherit" w:cs="Arial"/>
          <w:color w:val="000000"/>
          <w:kern w:val="0"/>
          <w:sz w:val="24"/>
          <w:szCs w:val="24"/>
        </w:rPr>
        <w:t>shunDownNow()</w:t>
      </w:r>
      <w:r w:rsidRPr="00AC73D0">
        <w:rPr>
          <w:rFonts w:ascii="inherit" w:eastAsia="宋体" w:hAnsi="inherit" w:cs="Arial"/>
          <w:color w:val="000000"/>
          <w:kern w:val="0"/>
          <w:sz w:val="24"/>
          <w:szCs w:val="24"/>
        </w:rPr>
        <w:t>。</w:t>
      </w:r>
    </w:p>
    <w:p w:rsidR="00AC73D0" w:rsidRPr="00AC73D0" w:rsidRDefault="00AC73D0" w:rsidP="00AC73D0">
      <w:pPr>
        <w:widowControl/>
        <w:numPr>
          <w:ilvl w:val="2"/>
          <w:numId w:val="12"/>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shutdown()</w:t>
      </w:r>
      <w:r w:rsidRPr="00AC73D0">
        <w:rPr>
          <w:rFonts w:ascii="inherit" w:eastAsia="宋体" w:hAnsi="inherit" w:cs="Arial"/>
          <w:color w:val="000000"/>
          <w:kern w:val="0"/>
          <w:sz w:val="24"/>
          <w:szCs w:val="24"/>
        </w:rPr>
        <w:t>：不会立即终止线程池，而是要等所有任务缓存队列中的任务都执行完后才终止，但再也不会接受新的任务</w:t>
      </w:r>
    </w:p>
    <w:p w:rsidR="00AC73D0" w:rsidRPr="00AC73D0" w:rsidRDefault="00AC73D0" w:rsidP="00AC73D0">
      <w:pPr>
        <w:widowControl/>
        <w:numPr>
          <w:ilvl w:val="2"/>
          <w:numId w:val="12"/>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shutdownNow()</w:t>
      </w:r>
      <w:r w:rsidRPr="00AC73D0">
        <w:rPr>
          <w:rFonts w:ascii="inherit" w:eastAsia="宋体" w:hAnsi="inherit" w:cs="Arial"/>
          <w:color w:val="000000"/>
          <w:kern w:val="0"/>
          <w:sz w:val="24"/>
          <w:szCs w:val="24"/>
        </w:rPr>
        <w:t>：立即终止线程池，并尝试打断正在执行的任务，并且清空任务缓存队列，返回尚未执行的任务</w:t>
      </w:r>
    </w:p>
    <w:p w:rsidR="00AC73D0" w:rsidRPr="00AC73D0" w:rsidRDefault="00AC73D0" w:rsidP="00AC73D0">
      <w:pPr>
        <w:widowControl/>
        <w:numPr>
          <w:ilvl w:val="0"/>
          <w:numId w:val="12"/>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ANR</w:t>
      </w:r>
      <w:r w:rsidRPr="00AC73D0">
        <w:rPr>
          <w:rFonts w:ascii="inherit" w:eastAsia="宋体" w:hAnsi="inherit" w:cs="Arial"/>
          <w:color w:val="000000"/>
          <w:kern w:val="0"/>
          <w:sz w:val="24"/>
          <w:szCs w:val="24"/>
        </w:rPr>
        <w:t>中线程的有几种状态，分别是什么原因造成？</w:t>
      </w:r>
    </w:p>
    <w:p w:rsidR="00AC73D0" w:rsidRPr="00AC73D0" w:rsidRDefault="00AC73D0" w:rsidP="00AC73D0">
      <w:pPr>
        <w:widowControl/>
        <w:numPr>
          <w:ilvl w:val="1"/>
          <w:numId w:val="13"/>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Java</w:t>
      </w:r>
      <w:r w:rsidRPr="00AC73D0">
        <w:rPr>
          <w:rFonts w:ascii="inherit" w:eastAsia="宋体" w:hAnsi="inherit" w:cs="Arial"/>
          <w:color w:val="000000"/>
          <w:kern w:val="0"/>
          <w:sz w:val="24"/>
          <w:szCs w:val="24"/>
        </w:rPr>
        <w:t>中线程状态有</w:t>
      </w:r>
      <w:r w:rsidRPr="00AC73D0">
        <w:rPr>
          <w:rFonts w:ascii="Consolas" w:eastAsia="宋体" w:hAnsi="Consolas" w:cs="宋体"/>
          <w:color w:val="000000"/>
          <w:kern w:val="0"/>
          <w:sz w:val="24"/>
          <w:szCs w:val="24"/>
          <w:bdr w:val="none" w:sz="0" w:space="0" w:color="auto" w:frame="1"/>
          <w:shd w:val="clear" w:color="auto" w:fill="EEEEEE"/>
        </w:rPr>
        <w:t>NEW</w:t>
      </w:r>
      <w:r w:rsidRPr="00AC73D0">
        <w:rPr>
          <w:rFonts w:ascii="inherit" w:eastAsia="宋体" w:hAnsi="inherit" w:cs="Arial"/>
          <w:color w:val="000000"/>
          <w:kern w:val="0"/>
          <w:sz w:val="24"/>
          <w:szCs w:val="24"/>
        </w:rPr>
        <w:t>、</w:t>
      </w:r>
      <w:r w:rsidRPr="00AC73D0">
        <w:rPr>
          <w:rFonts w:ascii="Consolas" w:eastAsia="宋体" w:hAnsi="Consolas" w:cs="宋体"/>
          <w:color w:val="000000"/>
          <w:kern w:val="0"/>
          <w:sz w:val="24"/>
          <w:szCs w:val="24"/>
          <w:bdr w:val="none" w:sz="0" w:space="0" w:color="auto" w:frame="1"/>
          <w:shd w:val="clear" w:color="auto" w:fill="EEEEEE"/>
        </w:rPr>
        <w:t>RUNNING</w:t>
      </w:r>
      <w:r w:rsidRPr="00AC73D0">
        <w:rPr>
          <w:rFonts w:ascii="inherit" w:eastAsia="宋体" w:hAnsi="inherit" w:cs="Arial"/>
          <w:color w:val="000000"/>
          <w:kern w:val="0"/>
          <w:sz w:val="24"/>
          <w:szCs w:val="24"/>
        </w:rPr>
        <w:t>、</w:t>
      </w:r>
      <w:r w:rsidRPr="00AC73D0">
        <w:rPr>
          <w:rFonts w:ascii="Consolas" w:eastAsia="宋体" w:hAnsi="Consolas" w:cs="宋体"/>
          <w:color w:val="000000"/>
          <w:kern w:val="0"/>
          <w:sz w:val="24"/>
          <w:szCs w:val="24"/>
          <w:bdr w:val="none" w:sz="0" w:space="0" w:color="auto" w:frame="1"/>
          <w:shd w:val="clear" w:color="auto" w:fill="EEEEEE"/>
        </w:rPr>
        <w:t>BLOCKED</w:t>
      </w:r>
      <w:r w:rsidRPr="00AC73D0">
        <w:rPr>
          <w:rFonts w:ascii="inherit" w:eastAsia="宋体" w:hAnsi="inherit" w:cs="Arial"/>
          <w:color w:val="000000"/>
          <w:kern w:val="0"/>
          <w:sz w:val="24"/>
          <w:szCs w:val="24"/>
        </w:rPr>
        <w:t>、</w:t>
      </w:r>
      <w:r w:rsidRPr="00AC73D0">
        <w:rPr>
          <w:rFonts w:ascii="Consolas" w:eastAsia="宋体" w:hAnsi="Consolas" w:cs="宋体"/>
          <w:color w:val="000000"/>
          <w:kern w:val="0"/>
          <w:sz w:val="24"/>
          <w:szCs w:val="24"/>
          <w:bdr w:val="none" w:sz="0" w:space="0" w:color="auto" w:frame="1"/>
          <w:shd w:val="clear" w:color="auto" w:fill="EEEEEE"/>
        </w:rPr>
        <w:t>WAITING</w:t>
      </w:r>
      <w:r w:rsidRPr="00AC73D0">
        <w:rPr>
          <w:rFonts w:ascii="inherit" w:eastAsia="宋体" w:hAnsi="inherit" w:cs="Arial"/>
          <w:color w:val="000000"/>
          <w:kern w:val="0"/>
          <w:sz w:val="24"/>
          <w:szCs w:val="24"/>
        </w:rPr>
        <w:t>、</w:t>
      </w:r>
      <w:r w:rsidRPr="00AC73D0">
        <w:rPr>
          <w:rFonts w:ascii="Consolas" w:eastAsia="宋体" w:hAnsi="Consolas" w:cs="宋体"/>
          <w:color w:val="000000"/>
          <w:kern w:val="0"/>
          <w:sz w:val="24"/>
          <w:szCs w:val="24"/>
          <w:bdr w:val="none" w:sz="0" w:space="0" w:color="auto" w:frame="1"/>
          <w:shd w:val="clear" w:color="auto" w:fill="EEEEEE"/>
        </w:rPr>
        <w:t>TIMED_WAITING</w:t>
      </w:r>
      <w:r w:rsidRPr="00AC73D0">
        <w:rPr>
          <w:rFonts w:ascii="inherit" w:eastAsia="宋体" w:hAnsi="inherit" w:cs="Arial"/>
          <w:color w:val="000000"/>
          <w:kern w:val="0"/>
          <w:sz w:val="24"/>
          <w:szCs w:val="24"/>
        </w:rPr>
        <w:t>、</w:t>
      </w:r>
      <w:r w:rsidRPr="00AC73D0">
        <w:rPr>
          <w:rFonts w:ascii="Consolas" w:eastAsia="宋体" w:hAnsi="Consolas" w:cs="宋体"/>
          <w:color w:val="000000"/>
          <w:kern w:val="0"/>
          <w:sz w:val="24"/>
          <w:szCs w:val="24"/>
          <w:bdr w:val="none" w:sz="0" w:space="0" w:color="auto" w:frame="1"/>
          <w:shd w:val="clear" w:color="auto" w:fill="EEEEEE"/>
        </w:rPr>
        <w:t>TERMINATED</w:t>
      </w:r>
    </w:p>
    <w:p w:rsidR="00AC73D0" w:rsidRPr="00AC73D0" w:rsidRDefault="00AC73D0" w:rsidP="00AC73D0">
      <w:pPr>
        <w:widowControl/>
        <w:numPr>
          <w:ilvl w:val="1"/>
          <w:numId w:val="13"/>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anr</w:t>
      </w:r>
      <w:r w:rsidRPr="00AC73D0">
        <w:rPr>
          <w:rFonts w:ascii="inherit" w:eastAsia="宋体" w:hAnsi="inherit" w:cs="Arial"/>
          <w:color w:val="000000"/>
          <w:kern w:val="0"/>
          <w:sz w:val="24"/>
          <w:szCs w:val="24"/>
        </w:rPr>
        <w:t>中的线程状态有十种，对应</w:t>
      </w:r>
      <w:r w:rsidRPr="00AC73D0">
        <w:rPr>
          <w:rFonts w:ascii="inherit" w:eastAsia="宋体" w:hAnsi="inherit" w:cs="Arial"/>
          <w:color w:val="000000"/>
          <w:kern w:val="0"/>
          <w:sz w:val="24"/>
          <w:szCs w:val="24"/>
        </w:rPr>
        <w:t>Java</w:t>
      </w:r>
      <w:r w:rsidRPr="00AC73D0">
        <w:rPr>
          <w:rFonts w:ascii="inherit" w:eastAsia="宋体" w:hAnsi="inherit" w:cs="Arial"/>
          <w:color w:val="000000"/>
          <w:kern w:val="0"/>
          <w:sz w:val="24"/>
          <w:szCs w:val="24"/>
        </w:rPr>
        <w:t>线程状态的六种</w:t>
      </w:r>
    </w:p>
    <w:tbl>
      <w:tblPr>
        <w:tblW w:w="0" w:type="dxa"/>
        <w:tblInd w:w="1440" w:type="dxa"/>
        <w:tblCellMar>
          <w:top w:w="15" w:type="dxa"/>
          <w:left w:w="15" w:type="dxa"/>
          <w:bottom w:w="15" w:type="dxa"/>
          <w:right w:w="15" w:type="dxa"/>
        </w:tblCellMar>
        <w:tblLook w:val="04A0" w:firstRow="1" w:lastRow="0" w:firstColumn="1" w:lastColumn="0" w:noHBand="0" w:noVBand="1"/>
      </w:tblPr>
      <w:tblGrid>
        <w:gridCol w:w="240"/>
        <w:gridCol w:w="6163"/>
      </w:tblGrid>
      <w:tr w:rsidR="00AC73D0" w:rsidRPr="00AC73D0" w:rsidTr="00AC73D0">
        <w:tc>
          <w:tcPr>
            <w:tcW w:w="0" w:type="auto"/>
            <w:tcBorders>
              <w:top w:val="nil"/>
              <w:left w:val="nil"/>
              <w:bottom w:val="nil"/>
              <w:right w:val="nil"/>
            </w:tcBorders>
            <w:tcMar>
              <w:top w:w="0" w:type="dxa"/>
              <w:left w:w="0" w:type="dxa"/>
              <w:bottom w:w="0" w:type="dxa"/>
              <w:right w:w="0" w:type="dxa"/>
            </w:tcMar>
            <w:vAlign w:val="center"/>
            <w:hideMark/>
          </w:tcPr>
          <w:p w:rsidR="00AC73D0" w:rsidRPr="00AC73D0" w:rsidRDefault="00AC73D0" w:rsidP="00AC73D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666666"/>
                <w:kern w:val="0"/>
                <w:sz w:val="24"/>
                <w:szCs w:val="24"/>
              </w:rPr>
            </w:pPr>
            <w:r w:rsidRPr="00AC73D0">
              <w:rPr>
                <w:rFonts w:ascii="inherit" w:eastAsia="宋体" w:hAnsi="inherit" w:cs="宋体"/>
                <w:color w:val="666666"/>
                <w:kern w:val="0"/>
                <w:sz w:val="24"/>
                <w:szCs w:val="24"/>
              </w:rPr>
              <w:t>1</w:t>
            </w:r>
            <w:r w:rsidRPr="00AC73D0">
              <w:rPr>
                <w:rFonts w:ascii="inherit" w:eastAsia="宋体" w:hAnsi="inherit" w:cs="宋体"/>
                <w:color w:val="666666"/>
                <w:kern w:val="0"/>
                <w:sz w:val="24"/>
                <w:szCs w:val="24"/>
              </w:rPr>
              <w:br/>
              <w:t>2</w:t>
            </w:r>
            <w:r w:rsidRPr="00AC73D0">
              <w:rPr>
                <w:rFonts w:ascii="inherit" w:eastAsia="宋体" w:hAnsi="inherit" w:cs="宋体"/>
                <w:color w:val="666666"/>
                <w:kern w:val="0"/>
                <w:sz w:val="24"/>
                <w:szCs w:val="24"/>
              </w:rPr>
              <w:br/>
              <w:t>3</w:t>
            </w:r>
            <w:r w:rsidRPr="00AC73D0">
              <w:rPr>
                <w:rFonts w:ascii="inherit" w:eastAsia="宋体" w:hAnsi="inherit" w:cs="宋体"/>
                <w:color w:val="666666"/>
                <w:kern w:val="0"/>
                <w:sz w:val="24"/>
                <w:szCs w:val="24"/>
              </w:rPr>
              <w:br/>
              <w:t>4</w:t>
            </w:r>
            <w:r w:rsidRPr="00AC73D0">
              <w:rPr>
                <w:rFonts w:ascii="inherit" w:eastAsia="宋体" w:hAnsi="inherit" w:cs="宋体"/>
                <w:color w:val="666666"/>
                <w:kern w:val="0"/>
                <w:sz w:val="24"/>
                <w:szCs w:val="24"/>
              </w:rPr>
              <w:br/>
              <w:t>5</w:t>
            </w:r>
            <w:r w:rsidRPr="00AC73D0">
              <w:rPr>
                <w:rFonts w:ascii="inherit" w:eastAsia="宋体" w:hAnsi="inherit" w:cs="宋体"/>
                <w:color w:val="666666"/>
                <w:kern w:val="0"/>
                <w:sz w:val="24"/>
                <w:szCs w:val="24"/>
              </w:rPr>
              <w:br/>
              <w:t>6</w:t>
            </w:r>
            <w:r w:rsidRPr="00AC73D0">
              <w:rPr>
                <w:rFonts w:ascii="inherit" w:eastAsia="宋体" w:hAnsi="inherit" w:cs="宋体"/>
                <w:color w:val="666666"/>
                <w:kern w:val="0"/>
                <w:sz w:val="24"/>
                <w:szCs w:val="24"/>
              </w:rPr>
              <w:br/>
              <w:t>7</w:t>
            </w:r>
            <w:r w:rsidRPr="00AC73D0">
              <w:rPr>
                <w:rFonts w:ascii="inherit" w:eastAsia="宋体" w:hAnsi="inherit" w:cs="宋体"/>
                <w:color w:val="666666"/>
                <w:kern w:val="0"/>
                <w:sz w:val="24"/>
                <w:szCs w:val="24"/>
              </w:rPr>
              <w:br/>
              <w:t>8</w:t>
            </w:r>
            <w:r w:rsidRPr="00AC73D0">
              <w:rPr>
                <w:rFonts w:ascii="inherit" w:eastAsia="宋体" w:hAnsi="inherit" w:cs="宋体"/>
                <w:color w:val="666666"/>
                <w:kern w:val="0"/>
                <w:sz w:val="24"/>
                <w:szCs w:val="24"/>
              </w:rPr>
              <w:br/>
              <w:t>9</w:t>
            </w:r>
            <w:r w:rsidRPr="00AC73D0">
              <w:rPr>
                <w:rFonts w:ascii="inherit" w:eastAsia="宋体" w:hAnsi="inherit" w:cs="宋体"/>
                <w:color w:val="666666"/>
                <w:kern w:val="0"/>
                <w:sz w:val="24"/>
                <w:szCs w:val="24"/>
              </w:rPr>
              <w:br/>
              <w:t>10</w:t>
            </w:r>
            <w:r w:rsidRPr="00AC73D0">
              <w:rPr>
                <w:rFonts w:ascii="inherit" w:eastAsia="宋体" w:hAnsi="inherit" w:cs="宋体"/>
                <w:color w:val="666666"/>
                <w:kern w:val="0"/>
                <w:sz w:val="24"/>
                <w:szCs w:val="24"/>
              </w:rPr>
              <w:br/>
              <w:t>11</w:t>
            </w:r>
            <w:r w:rsidRPr="00AC73D0">
              <w:rPr>
                <w:rFonts w:ascii="inherit" w:eastAsia="宋体" w:hAnsi="inherit" w:cs="宋体"/>
                <w:color w:val="666666"/>
                <w:kern w:val="0"/>
                <w:sz w:val="24"/>
                <w:szCs w:val="24"/>
              </w:rPr>
              <w:br/>
              <w:t>12</w:t>
            </w:r>
          </w:p>
        </w:tc>
        <w:tc>
          <w:tcPr>
            <w:tcW w:w="0" w:type="auto"/>
            <w:tcBorders>
              <w:top w:val="nil"/>
              <w:left w:val="nil"/>
              <w:bottom w:val="nil"/>
              <w:right w:val="nil"/>
            </w:tcBorders>
            <w:tcMar>
              <w:top w:w="0" w:type="dxa"/>
              <w:left w:w="0" w:type="dxa"/>
              <w:bottom w:w="0" w:type="dxa"/>
              <w:right w:w="0" w:type="dxa"/>
            </w:tcMar>
            <w:vAlign w:val="center"/>
            <w:hideMark/>
          </w:tcPr>
          <w:p w:rsidR="00AC73D0" w:rsidRPr="00AC73D0" w:rsidRDefault="00AC73D0" w:rsidP="00AC73D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BB2BF"/>
                <w:kern w:val="0"/>
                <w:sz w:val="24"/>
                <w:szCs w:val="24"/>
              </w:rPr>
            </w:pPr>
            <w:r w:rsidRPr="00AC73D0">
              <w:rPr>
                <w:rFonts w:ascii="inherit" w:eastAsia="宋体" w:hAnsi="inherit" w:cs="宋体"/>
                <w:color w:val="C678DD"/>
                <w:kern w:val="0"/>
                <w:sz w:val="24"/>
                <w:szCs w:val="24"/>
              </w:rPr>
              <w:t>static</w:t>
            </w:r>
            <w:r w:rsidRPr="00AC73D0">
              <w:rPr>
                <w:rFonts w:ascii="inherit" w:eastAsia="宋体" w:hAnsi="inherit" w:cs="宋体"/>
                <w:color w:val="ABB2BF"/>
                <w:kern w:val="0"/>
                <w:sz w:val="24"/>
                <w:szCs w:val="24"/>
              </w:rPr>
              <w:t xml:space="preserve"> </w:t>
            </w:r>
            <w:r w:rsidRPr="00AC73D0">
              <w:rPr>
                <w:rFonts w:ascii="inherit" w:eastAsia="宋体" w:hAnsi="inherit" w:cs="宋体"/>
                <w:color w:val="C678DD"/>
                <w:kern w:val="0"/>
                <w:sz w:val="24"/>
                <w:szCs w:val="24"/>
              </w:rPr>
              <w:t>final</w:t>
            </w:r>
            <w:r w:rsidRPr="00AC73D0">
              <w:rPr>
                <w:rFonts w:ascii="inherit" w:eastAsia="宋体" w:hAnsi="inherit" w:cs="宋体"/>
                <w:color w:val="ABB2BF"/>
                <w:kern w:val="0"/>
                <w:sz w:val="24"/>
                <w:szCs w:val="24"/>
              </w:rPr>
              <w:t xml:space="preserve"> Thread.State[] STATE_MAP = </w:t>
            </w:r>
            <w:r w:rsidRPr="00AC73D0">
              <w:rPr>
                <w:rFonts w:ascii="inherit" w:eastAsia="宋体" w:hAnsi="inherit" w:cs="宋体"/>
                <w:color w:val="C678DD"/>
                <w:kern w:val="0"/>
                <w:sz w:val="24"/>
                <w:szCs w:val="24"/>
              </w:rPr>
              <w:t>new</w:t>
            </w:r>
            <w:r w:rsidRPr="00AC73D0">
              <w:rPr>
                <w:rFonts w:ascii="inherit" w:eastAsia="宋体" w:hAnsi="inherit" w:cs="宋体"/>
                <w:color w:val="ABB2BF"/>
                <w:kern w:val="0"/>
                <w:sz w:val="24"/>
                <w:szCs w:val="24"/>
              </w:rPr>
              <w:t xml:space="preserve"> Thread.State[] {</w:t>
            </w:r>
            <w:r w:rsidRPr="00AC73D0">
              <w:rPr>
                <w:rFonts w:ascii="inherit" w:eastAsia="宋体" w:hAnsi="inherit" w:cs="宋体"/>
                <w:color w:val="ABB2BF"/>
                <w:kern w:val="0"/>
                <w:sz w:val="24"/>
                <w:szCs w:val="24"/>
              </w:rPr>
              <w:br/>
              <w:t xml:space="preserve">        Thread.State.TERMINATED,     </w:t>
            </w:r>
            <w:r w:rsidRPr="00AC73D0">
              <w:rPr>
                <w:rFonts w:ascii="inherit" w:eastAsia="宋体" w:hAnsi="inherit" w:cs="宋体"/>
                <w:i/>
                <w:iCs/>
                <w:color w:val="5C6370"/>
                <w:kern w:val="0"/>
                <w:sz w:val="24"/>
                <w:szCs w:val="24"/>
              </w:rPr>
              <w:t>// ZOMBIE</w:t>
            </w:r>
            <w:r w:rsidRPr="00AC73D0">
              <w:rPr>
                <w:rFonts w:ascii="inherit" w:eastAsia="宋体" w:hAnsi="inherit" w:cs="宋体"/>
                <w:color w:val="ABB2BF"/>
                <w:kern w:val="0"/>
                <w:sz w:val="24"/>
                <w:szCs w:val="24"/>
              </w:rPr>
              <w:br/>
              <w:t xml:space="preserve">        Thread.State.RUNNABLE,       </w:t>
            </w:r>
            <w:r w:rsidRPr="00AC73D0">
              <w:rPr>
                <w:rFonts w:ascii="inherit" w:eastAsia="宋体" w:hAnsi="inherit" w:cs="宋体"/>
                <w:i/>
                <w:iCs/>
                <w:color w:val="5C6370"/>
                <w:kern w:val="0"/>
                <w:sz w:val="24"/>
                <w:szCs w:val="24"/>
              </w:rPr>
              <w:t>// RUNNING</w:t>
            </w:r>
            <w:r w:rsidRPr="00AC73D0">
              <w:rPr>
                <w:rFonts w:ascii="inherit" w:eastAsia="宋体" w:hAnsi="inherit" w:cs="宋体"/>
                <w:color w:val="ABB2BF"/>
                <w:kern w:val="0"/>
                <w:sz w:val="24"/>
                <w:szCs w:val="24"/>
              </w:rPr>
              <w:br/>
              <w:t xml:space="preserve">        Thread.State.TIMED_WAITING,  </w:t>
            </w:r>
            <w:r w:rsidRPr="00AC73D0">
              <w:rPr>
                <w:rFonts w:ascii="inherit" w:eastAsia="宋体" w:hAnsi="inherit" w:cs="宋体"/>
                <w:i/>
                <w:iCs/>
                <w:color w:val="5C6370"/>
                <w:kern w:val="0"/>
                <w:sz w:val="24"/>
                <w:szCs w:val="24"/>
              </w:rPr>
              <w:t>// TIMED_WAIT</w:t>
            </w:r>
            <w:r w:rsidRPr="00AC73D0">
              <w:rPr>
                <w:rFonts w:ascii="inherit" w:eastAsia="宋体" w:hAnsi="inherit" w:cs="宋体"/>
                <w:color w:val="ABB2BF"/>
                <w:kern w:val="0"/>
                <w:sz w:val="24"/>
                <w:szCs w:val="24"/>
              </w:rPr>
              <w:br/>
              <w:t xml:space="preserve">        Thread.State.BLOCKED,        </w:t>
            </w:r>
            <w:r w:rsidRPr="00AC73D0">
              <w:rPr>
                <w:rFonts w:ascii="inherit" w:eastAsia="宋体" w:hAnsi="inherit" w:cs="宋体"/>
                <w:i/>
                <w:iCs/>
                <w:color w:val="5C6370"/>
                <w:kern w:val="0"/>
                <w:sz w:val="24"/>
                <w:szCs w:val="24"/>
              </w:rPr>
              <w:t>// MONITOR</w:t>
            </w:r>
            <w:r w:rsidRPr="00AC73D0">
              <w:rPr>
                <w:rFonts w:ascii="inherit" w:eastAsia="宋体" w:hAnsi="inherit" w:cs="宋体"/>
                <w:color w:val="ABB2BF"/>
                <w:kern w:val="0"/>
                <w:sz w:val="24"/>
                <w:szCs w:val="24"/>
              </w:rPr>
              <w:br/>
              <w:t xml:space="preserve">        Thread.State.WAITING,        </w:t>
            </w:r>
            <w:r w:rsidRPr="00AC73D0">
              <w:rPr>
                <w:rFonts w:ascii="inherit" w:eastAsia="宋体" w:hAnsi="inherit" w:cs="宋体"/>
                <w:i/>
                <w:iCs/>
                <w:color w:val="5C6370"/>
                <w:kern w:val="0"/>
                <w:sz w:val="24"/>
                <w:szCs w:val="24"/>
              </w:rPr>
              <w:t>// WAIT</w:t>
            </w:r>
            <w:r w:rsidRPr="00AC73D0">
              <w:rPr>
                <w:rFonts w:ascii="inherit" w:eastAsia="宋体" w:hAnsi="inherit" w:cs="宋体"/>
                <w:color w:val="ABB2BF"/>
                <w:kern w:val="0"/>
                <w:sz w:val="24"/>
                <w:szCs w:val="24"/>
              </w:rPr>
              <w:br/>
              <w:t xml:space="preserve">        Thread.State.NEW,            </w:t>
            </w:r>
            <w:r w:rsidRPr="00AC73D0">
              <w:rPr>
                <w:rFonts w:ascii="inherit" w:eastAsia="宋体" w:hAnsi="inherit" w:cs="宋体"/>
                <w:i/>
                <w:iCs/>
                <w:color w:val="5C6370"/>
                <w:kern w:val="0"/>
                <w:sz w:val="24"/>
                <w:szCs w:val="24"/>
              </w:rPr>
              <w:t>// INITIALIZING</w:t>
            </w:r>
            <w:r w:rsidRPr="00AC73D0">
              <w:rPr>
                <w:rFonts w:ascii="inherit" w:eastAsia="宋体" w:hAnsi="inherit" w:cs="宋体"/>
                <w:color w:val="ABB2BF"/>
                <w:kern w:val="0"/>
                <w:sz w:val="24"/>
                <w:szCs w:val="24"/>
              </w:rPr>
              <w:br/>
              <w:t xml:space="preserve">        Thread.State.NEW,            </w:t>
            </w:r>
            <w:r w:rsidRPr="00AC73D0">
              <w:rPr>
                <w:rFonts w:ascii="inherit" w:eastAsia="宋体" w:hAnsi="inherit" w:cs="宋体"/>
                <w:i/>
                <w:iCs/>
                <w:color w:val="5C6370"/>
                <w:kern w:val="0"/>
                <w:sz w:val="24"/>
                <w:szCs w:val="24"/>
              </w:rPr>
              <w:t>// STARTING</w:t>
            </w:r>
            <w:r w:rsidRPr="00AC73D0">
              <w:rPr>
                <w:rFonts w:ascii="inherit" w:eastAsia="宋体" w:hAnsi="inherit" w:cs="宋体"/>
                <w:color w:val="ABB2BF"/>
                <w:kern w:val="0"/>
                <w:sz w:val="24"/>
                <w:szCs w:val="24"/>
              </w:rPr>
              <w:br/>
              <w:t xml:space="preserve">        Thread.State.RUNNABLE,       </w:t>
            </w:r>
            <w:r w:rsidRPr="00AC73D0">
              <w:rPr>
                <w:rFonts w:ascii="inherit" w:eastAsia="宋体" w:hAnsi="inherit" w:cs="宋体"/>
                <w:i/>
                <w:iCs/>
                <w:color w:val="5C6370"/>
                <w:kern w:val="0"/>
                <w:sz w:val="24"/>
                <w:szCs w:val="24"/>
              </w:rPr>
              <w:t>// NATIVE</w:t>
            </w:r>
            <w:r w:rsidRPr="00AC73D0">
              <w:rPr>
                <w:rFonts w:ascii="inherit" w:eastAsia="宋体" w:hAnsi="inherit" w:cs="宋体"/>
                <w:color w:val="ABB2BF"/>
                <w:kern w:val="0"/>
                <w:sz w:val="24"/>
                <w:szCs w:val="24"/>
              </w:rPr>
              <w:br/>
              <w:t xml:space="preserve">        Thread.State.WAITING,        </w:t>
            </w:r>
            <w:r w:rsidRPr="00AC73D0">
              <w:rPr>
                <w:rFonts w:ascii="inherit" w:eastAsia="宋体" w:hAnsi="inherit" w:cs="宋体"/>
                <w:i/>
                <w:iCs/>
                <w:color w:val="5C6370"/>
                <w:kern w:val="0"/>
                <w:sz w:val="24"/>
                <w:szCs w:val="24"/>
              </w:rPr>
              <w:t>// VMWAIT</w:t>
            </w:r>
            <w:r w:rsidRPr="00AC73D0">
              <w:rPr>
                <w:rFonts w:ascii="inherit" w:eastAsia="宋体" w:hAnsi="inherit" w:cs="宋体"/>
                <w:color w:val="ABB2BF"/>
                <w:kern w:val="0"/>
                <w:sz w:val="24"/>
                <w:szCs w:val="24"/>
              </w:rPr>
              <w:br/>
              <w:t xml:space="preserve">        Thread.State.RUNNABLE        </w:t>
            </w:r>
            <w:r w:rsidRPr="00AC73D0">
              <w:rPr>
                <w:rFonts w:ascii="inherit" w:eastAsia="宋体" w:hAnsi="inherit" w:cs="宋体"/>
                <w:i/>
                <w:iCs/>
                <w:color w:val="5C6370"/>
                <w:kern w:val="0"/>
                <w:sz w:val="24"/>
                <w:szCs w:val="24"/>
              </w:rPr>
              <w:t>// SUSPENDED</w:t>
            </w:r>
            <w:r w:rsidRPr="00AC73D0">
              <w:rPr>
                <w:rFonts w:ascii="inherit" w:eastAsia="宋体" w:hAnsi="inherit" w:cs="宋体"/>
                <w:color w:val="ABB2BF"/>
                <w:kern w:val="0"/>
                <w:sz w:val="24"/>
                <w:szCs w:val="24"/>
              </w:rPr>
              <w:br/>
              <w:t xml:space="preserve">    };</w:t>
            </w:r>
          </w:p>
        </w:tc>
      </w:tr>
    </w:tbl>
    <w:p w:rsidR="00AC73D0" w:rsidRPr="00AC73D0" w:rsidRDefault="00AC73D0" w:rsidP="00AC73D0">
      <w:pPr>
        <w:widowControl/>
        <w:shd w:val="clear" w:color="auto" w:fill="FFFFFF"/>
        <w:spacing w:before="100" w:beforeAutospacing="1" w:after="100" w:afterAutospacing="1"/>
        <w:jc w:val="left"/>
        <w:outlineLvl w:val="2"/>
        <w:rPr>
          <w:rFonts w:ascii="inherit" w:eastAsia="宋体" w:hAnsi="inherit" w:cs="Arial"/>
          <w:b/>
          <w:bCs/>
          <w:color w:val="000000"/>
          <w:kern w:val="0"/>
          <w:sz w:val="27"/>
          <w:szCs w:val="27"/>
        </w:rPr>
      </w:pPr>
      <w:r w:rsidRPr="00AC73D0">
        <w:rPr>
          <w:rFonts w:ascii="inherit" w:eastAsia="宋体" w:hAnsi="inherit" w:cs="Arial"/>
          <w:b/>
          <w:bCs/>
          <w:color w:val="000000"/>
          <w:kern w:val="0"/>
          <w:sz w:val="27"/>
          <w:szCs w:val="27"/>
        </w:rPr>
        <w:t>数据结构</w:t>
      </w:r>
    </w:p>
    <w:p w:rsidR="00AC73D0" w:rsidRPr="00AC73D0" w:rsidRDefault="00AC73D0" w:rsidP="00AC73D0">
      <w:pPr>
        <w:widowControl/>
        <w:numPr>
          <w:ilvl w:val="0"/>
          <w:numId w:val="14"/>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HashMap</w:t>
      </w:r>
      <w:r w:rsidRPr="00AC73D0">
        <w:rPr>
          <w:rFonts w:ascii="inherit" w:eastAsia="宋体" w:hAnsi="inherit" w:cs="Arial"/>
          <w:color w:val="000000"/>
          <w:kern w:val="0"/>
          <w:sz w:val="24"/>
          <w:szCs w:val="24"/>
        </w:rPr>
        <w:t>和</w:t>
      </w:r>
      <w:r w:rsidRPr="00AC73D0">
        <w:rPr>
          <w:rFonts w:ascii="inherit" w:eastAsia="宋体" w:hAnsi="inherit" w:cs="Arial"/>
          <w:color w:val="000000"/>
          <w:kern w:val="0"/>
          <w:sz w:val="24"/>
          <w:szCs w:val="24"/>
        </w:rPr>
        <w:t>HashTable</w:t>
      </w:r>
      <w:r w:rsidRPr="00AC73D0">
        <w:rPr>
          <w:rFonts w:ascii="inherit" w:eastAsia="宋体" w:hAnsi="inherit" w:cs="Arial"/>
          <w:color w:val="000000"/>
          <w:kern w:val="0"/>
          <w:sz w:val="24"/>
          <w:szCs w:val="24"/>
        </w:rPr>
        <w:t>的区别？和</w:t>
      </w:r>
      <w:r w:rsidRPr="00AC73D0">
        <w:rPr>
          <w:rFonts w:ascii="inherit" w:eastAsia="宋体" w:hAnsi="inherit" w:cs="Arial"/>
          <w:color w:val="000000"/>
          <w:kern w:val="0"/>
          <w:sz w:val="24"/>
          <w:szCs w:val="24"/>
        </w:rPr>
        <w:t xml:space="preserve"> ConcurrentHashMap </w:t>
      </w:r>
      <w:r w:rsidRPr="00AC73D0">
        <w:rPr>
          <w:rFonts w:ascii="inherit" w:eastAsia="宋体" w:hAnsi="inherit" w:cs="Arial"/>
          <w:color w:val="000000"/>
          <w:kern w:val="0"/>
          <w:sz w:val="24"/>
          <w:szCs w:val="24"/>
        </w:rPr>
        <w:t>区别？和</w:t>
      </w:r>
      <w:r w:rsidRPr="00AC73D0">
        <w:rPr>
          <w:rFonts w:ascii="inherit" w:eastAsia="宋体" w:hAnsi="inherit" w:cs="Arial"/>
          <w:color w:val="000000"/>
          <w:kern w:val="0"/>
          <w:sz w:val="24"/>
          <w:szCs w:val="24"/>
        </w:rPr>
        <w:t>LinkedHashMap</w:t>
      </w:r>
      <w:r w:rsidRPr="00AC73D0">
        <w:rPr>
          <w:rFonts w:ascii="inherit" w:eastAsia="宋体" w:hAnsi="inherit" w:cs="Arial"/>
          <w:color w:val="000000"/>
          <w:kern w:val="0"/>
          <w:sz w:val="24"/>
          <w:szCs w:val="24"/>
        </w:rPr>
        <w:t>区别？内部实现原理？</w:t>
      </w:r>
    </w:p>
    <w:p w:rsidR="00AC73D0" w:rsidRPr="00AC73D0" w:rsidRDefault="00AC73D0" w:rsidP="00AC73D0">
      <w:pPr>
        <w:widowControl/>
        <w:numPr>
          <w:ilvl w:val="1"/>
          <w:numId w:val="14"/>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HashMap</w:t>
      </w:r>
      <w:r w:rsidRPr="00AC73D0">
        <w:rPr>
          <w:rFonts w:ascii="inherit" w:eastAsia="宋体" w:hAnsi="inherit" w:cs="Arial"/>
          <w:color w:val="000000"/>
          <w:kern w:val="0"/>
          <w:sz w:val="24"/>
          <w:szCs w:val="24"/>
        </w:rPr>
        <w:t>的</w:t>
      </w:r>
      <w:r w:rsidRPr="00AC73D0">
        <w:rPr>
          <w:rFonts w:ascii="inherit" w:eastAsia="宋体" w:hAnsi="inherit" w:cs="Arial"/>
          <w:color w:val="000000"/>
          <w:kern w:val="0"/>
          <w:sz w:val="24"/>
          <w:szCs w:val="24"/>
        </w:rPr>
        <w:t>key</w:t>
      </w:r>
      <w:r w:rsidRPr="00AC73D0">
        <w:rPr>
          <w:rFonts w:ascii="inherit" w:eastAsia="宋体" w:hAnsi="inherit" w:cs="Arial"/>
          <w:color w:val="000000"/>
          <w:kern w:val="0"/>
          <w:sz w:val="24"/>
          <w:szCs w:val="24"/>
        </w:rPr>
        <w:t>、</w:t>
      </w:r>
      <w:r w:rsidRPr="00AC73D0">
        <w:rPr>
          <w:rFonts w:ascii="inherit" w:eastAsia="宋体" w:hAnsi="inherit" w:cs="Arial"/>
          <w:color w:val="000000"/>
          <w:kern w:val="0"/>
          <w:sz w:val="24"/>
          <w:szCs w:val="24"/>
        </w:rPr>
        <w:t>value</w:t>
      </w:r>
      <w:r w:rsidRPr="00AC73D0">
        <w:rPr>
          <w:rFonts w:ascii="inherit" w:eastAsia="宋体" w:hAnsi="inherit" w:cs="Arial"/>
          <w:color w:val="000000"/>
          <w:kern w:val="0"/>
          <w:sz w:val="24"/>
          <w:szCs w:val="24"/>
        </w:rPr>
        <w:t>允许</w:t>
      </w:r>
      <w:r w:rsidRPr="00AC73D0">
        <w:rPr>
          <w:rFonts w:ascii="inherit" w:eastAsia="宋体" w:hAnsi="inherit" w:cs="Arial"/>
          <w:color w:val="000000"/>
          <w:kern w:val="0"/>
          <w:sz w:val="24"/>
          <w:szCs w:val="24"/>
        </w:rPr>
        <w:t>null</w:t>
      </w:r>
      <w:r w:rsidRPr="00AC73D0">
        <w:rPr>
          <w:rFonts w:ascii="inherit" w:eastAsia="宋体" w:hAnsi="inherit" w:cs="Arial"/>
          <w:color w:val="000000"/>
          <w:kern w:val="0"/>
          <w:sz w:val="24"/>
          <w:szCs w:val="24"/>
        </w:rPr>
        <w:t>，</w:t>
      </w:r>
      <w:r w:rsidRPr="00AC73D0">
        <w:rPr>
          <w:rFonts w:ascii="inherit" w:eastAsia="宋体" w:hAnsi="inherit" w:cs="Arial"/>
          <w:color w:val="000000"/>
          <w:kern w:val="0"/>
          <w:sz w:val="24"/>
          <w:szCs w:val="24"/>
        </w:rPr>
        <w:t>HashTable</w:t>
      </w:r>
      <w:r w:rsidRPr="00AC73D0">
        <w:rPr>
          <w:rFonts w:ascii="inherit" w:eastAsia="宋体" w:hAnsi="inherit" w:cs="Arial"/>
          <w:color w:val="000000"/>
          <w:kern w:val="0"/>
          <w:sz w:val="24"/>
          <w:szCs w:val="24"/>
        </w:rPr>
        <w:t>的</w:t>
      </w:r>
      <w:r w:rsidRPr="00AC73D0">
        <w:rPr>
          <w:rFonts w:ascii="inherit" w:eastAsia="宋体" w:hAnsi="inherit" w:cs="Arial"/>
          <w:color w:val="000000"/>
          <w:kern w:val="0"/>
          <w:sz w:val="24"/>
          <w:szCs w:val="24"/>
        </w:rPr>
        <w:t>key</w:t>
      </w:r>
      <w:r w:rsidRPr="00AC73D0">
        <w:rPr>
          <w:rFonts w:ascii="inherit" w:eastAsia="宋体" w:hAnsi="inherit" w:cs="Arial"/>
          <w:color w:val="000000"/>
          <w:kern w:val="0"/>
          <w:sz w:val="24"/>
          <w:szCs w:val="24"/>
        </w:rPr>
        <w:t>、</w:t>
      </w:r>
      <w:r w:rsidRPr="00AC73D0">
        <w:rPr>
          <w:rFonts w:ascii="inherit" w:eastAsia="宋体" w:hAnsi="inherit" w:cs="Arial"/>
          <w:color w:val="000000"/>
          <w:kern w:val="0"/>
          <w:sz w:val="24"/>
          <w:szCs w:val="24"/>
        </w:rPr>
        <w:t>value</w:t>
      </w:r>
      <w:r w:rsidRPr="00AC73D0">
        <w:rPr>
          <w:rFonts w:ascii="inherit" w:eastAsia="宋体" w:hAnsi="inherit" w:cs="Arial"/>
          <w:color w:val="000000"/>
          <w:kern w:val="0"/>
          <w:sz w:val="24"/>
          <w:szCs w:val="24"/>
        </w:rPr>
        <w:t>不允许</w:t>
      </w:r>
      <w:r w:rsidRPr="00AC73D0">
        <w:rPr>
          <w:rFonts w:ascii="inherit" w:eastAsia="宋体" w:hAnsi="inherit" w:cs="Arial"/>
          <w:color w:val="000000"/>
          <w:kern w:val="0"/>
          <w:sz w:val="24"/>
          <w:szCs w:val="24"/>
        </w:rPr>
        <w:t>null</w:t>
      </w:r>
      <w:r w:rsidRPr="00AC73D0">
        <w:rPr>
          <w:rFonts w:ascii="inherit" w:eastAsia="宋体" w:hAnsi="inherit" w:cs="Arial"/>
          <w:color w:val="000000"/>
          <w:kern w:val="0"/>
          <w:sz w:val="24"/>
          <w:szCs w:val="24"/>
        </w:rPr>
        <w:t>；</w:t>
      </w:r>
      <w:r w:rsidRPr="00AC73D0">
        <w:rPr>
          <w:rFonts w:ascii="inherit" w:eastAsia="宋体" w:hAnsi="inherit" w:cs="Arial"/>
          <w:color w:val="000000"/>
          <w:kern w:val="0"/>
          <w:sz w:val="24"/>
          <w:szCs w:val="24"/>
        </w:rPr>
        <w:t>HashMap</w:t>
      </w:r>
      <w:r w:rsidRPr="00AC73D0">
        <w:rPr>
          <w:rFonts w:ascii="inherit" w:eastAsia="宋体" w:hAnsi="inherit" w:cs="Arial"/>
          <w:color w:val="000000"/>
          <w:kern w:val="0"/>
          <w:sz w:val="24"/>
          <w:szCs w:val="24"/>
        </w:rPr>
        <w:t>的方法线程不同步，</w:t>
      </w:r>
      <w:r w:rsidRPr="00AC73D0">
        <w:rPr>
          <w:rFonts w:ascii="inherit" w:eastAsia="宋体" w:hAnsi="inherit" w:cs="Arial"/>
          <w:color w:val="000000"/>
          <w:kern w:val="0"/>
          <w:sz w:val="24"/>
          <w:szCs w:val="24"/>
        </w:rPr>
        <w:t>HashTable</w:t>
      </w:r>
      <w:r w:rsidRPr="00AC73D0">
        <w:rPr>
          <w:rFonts w:ascii="inherit" w:eastAsia="宋体" w:hAnsi="inherit" w:cs="Arial"/>
          <w:color w:val="000000"/>
          <w:kern w:val="0"/>
          <w:sz w:val="24"/>
          <w:szCs w:val="24"/>
        </w:rPr>
        <w:t>的方法线程同步</w:t>
      </w:r>
    </w:p>
    <w:p w:rsidR="00AC73D0" w:rsidRPr="00AC73D0" w:rsidRDefault="00AC73D0" w:rsidP="00AC73D0">
      <w:pPr>
        <w:widowControl/>
        <w:numPr>
          <w:ilvl w:val="1"/>
          <w:numId w:val="14"/>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ConcurrentHashMap</w:t>
      </w:r>
      <w:r w:rsidRPr="00AC73D0">
        <w:rPr>
          <w:rFonts w:ascii="inherit" w:eastAsia="宋体" w:hAnsi="inherit" w:cs="Arial"/>
          <w:color w:val="000000"/>
          <w:kern w:val="0"/>
          <w:sz w:val="24"/>
          <w:szCs w:val="24"/>
        </w:rPr>
        <w:t>是方法是线程同步的，使用分段加锁的机制实现。</w:t>
      </w:r>
      <w:r w:rsidRPr="00AC73D0">
        <w:rPr>
          <w:rFonts w:ascii="inherit" w:eastAsia="宋体" w:hAnsi="inherit" w:cs="Arial"/>
          <w:color w:val="000000"/>
          <w:kern w:val="0"/>
          <w:sz w:val="24"/>
          <w:szCs w:val="24"/>
        </w:rPr>
        <w:t>segment+lock</w:t>
      </w:r>
      <w:r w:rsidRPr="00AC73D0">
        <w:rPr>
          <w:rFonts w:ascii="inherit" w:eastAsia="宋体" w:hAnsi="inherit" w:cs="Arial"/>
          <w:color w:val="000000"/>
          <w:kern w:val="0"/>
          <w:sz w:val="24"/>
          <w:szCs w:val="24"/>
        </w:rPr>
        <w:t>；</w:t>
      </w:r>
      <w:r w:rsidRPr="00AC73D0">
        <w:rPr>
          <w:rFonts w:ascii="inherit" w:eastAsia="宋体" w:hAnsi="inherit" w:cs="Arial"/>
          <w:color w:val="000000"/>
          <w:kern w:val="0"/>
          <w:sz w:val="24"/>
          <w:szCs w:val="24"/>
        </w:rPr>
        <w:t>1.8</w:t>
      </w:r>
      <w:r w:rsidRPr="00AC73D0">
        <w:rPr>
          <w:rFonts w:ascii="inherit" w:eastAsia="宋体" w:hAnsi="inherit" w:cs="Arial"/>
          <w:color w:val="000000"/>
          <w:kern w:val="0"/>
          <w:sz w:val="24"/>
          <w:szCs w:val="24"/>
        </w:rPr>
        <w:t>以后使用</w:t>
      </w:r>
      <w:r w:rsidRPr="00AC73D0">
        <w:rPr>
          <w:rFonts w:ascii="inherit" w:eastAsia="宋体" w:hAnsi="inherit" w:cs="Arial"/>
          <w:color w:val="000000"/>
          <w:kern w:val="0"/>
          <w:sz w:val="24"/>
          <w:szCs w:val="24"/>
        </w:rPr>
        <w:t>CAS</w:t>
      </w:r>
      <w:r w:rsidRPr="00AC73D0">
        <w:rPr>
          <w:rFonts w:ascii="inherit" w:eastAsia="宋体" w:hAnsi="inherit" w:cs="Arial"/>
          <w:color w:val="000000"/>
          <w:kern w:val="0"/>
          <w:sz w:val="24"/>
          <w:szCs w:val="24"/>
        </w:rPr>
        <w:t>实现线程同步</w:t>
      </w:r>
    </w:p>
    <w:p w:rsidR="00AC73D0" w:rsidRPr="00AC73D0" w:rsidRDefault="00AC73D0" w:rsidP="00AC73D0">
      <w:pPr>
        <w:widowControl/>
        <w:numPr>
          <w:ilvl w:val="1"/>
          <w:numId w:val="14"/>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数组</w:t>
      </w:r>
      <w:r w:rsidRPr="00AC73D0">
        <w:rPr>
          <w:rFonts w:ascii="inherit" w:eastAsia="宋体" w:hAnsi="inherit" w:cs="Arial"/>
          <w:color w:val="000000"/>
          <w:kern w:val="0"/>
          <w:sz w:val="24"/>
          <w:szCs w:val="24"/>
        </w:rPr>
        <w:t>+</w:t>
      </w:r>
      <w:r w:rsidRPr="00AC73D0">
        <w:rPr>
          <w:rFonts w:ascii="inherit" w:eastAsia="宋体" w:hAnsi="inherit" w:cs="Arial"/>
          <w:color w:val="000000"/>
          <w:kern w:val="0"/>
          <w:sz w:val="24"/>
          <w:szCs w:val="24"/>
        </w:rPr>
        <w:t>双向链表，保持了插入顺序。构造方法的参数</w:t>
      </w:r>
      <w:r w:rsidRPr="00AC73D0">
        <w:rPr>
          <w:rFonts w:ascii="inherit" w:eastAsia="宋体" w:hAnsi="inherit" w:cs="Arial"/>
          <w:color w:val="000000"/>
          <w:kern w:val="0"/>
          <w:sz w:val="24"/>
          <w:szCs w:val="24"/>
        </w:rPr>
        <w:t>accessOrder</w:t>
      </w:r>
      <w:r w:rsidRPr="00AC73D0">
        <w:rPr>
          <w:rFonts w:ascii="inherit" w:eastAsia="宋体" w:hAnsi="inherit" w:cs="Arial"/>
          <w:color w:val="000000"/>
          <w:kern w:val="0"/>
          <w:sz w:val="24"/>
          <w:szCs w:val="24"/>
        </w:rPr>
        <w:t>设置为</w:t>
      </w:r>
      <w:r w:rsidRPr="00AC73D0">
        <w:rPr>
          <w:rFonts w:ascii="inherit" w:eastAsia="宋体" w:hAnsi="inherit" w:cs="Arial"/>
          <w:color w:val="000000"/>
          <w:kern w:val="0"/>
          <w:sz w:val="24"/>
          <w:szCs w:val="24"/>
        </w:rPr>
        <w:t>true</w:t>
      </w:r>
      <w:r w:rsidRPr="00AC73D0">
        <w:rPr>
          <w:rFonts w:ascii="inherit" w:eastAsia="宋体" w:hAnsi="inherit" w:cs="Arial"/>
          <w:color w:val="000000"/>
          <w:kern w:val="0"/>
          <w:sz w:val="24"/>
          <w:szCs w:val="24"/>
        </w:rPr>
        <w:t>则为访问顺序，为</w:t>
      </w:r>
      <w:r w:rsidRPr="00AC73D0">
        <w:rPr>
          <w:rFonts w:ascii="inherit" w:eastAsia="宋体" w:hAnsi="inherit" w:cs="Arial"/>
          <w:color w:val="000000"/>
          <w:kern w:val="0"/>
          <w:sz w:val="24"/>
          <w:szCs w:val="24"/>
        </w:rPr>
        <w:t>false</w:t>
      </w:r>
      <w:r w:rsidRPr="00AC73D0">
        <w:rPr>
          <w:rFonts w:ascii="inherit" w:eastAsia="宋体" w:hAnsi="inherit" w:cs="Arial"/>
          <w:color w:val="000000"/>
          <w:kern w:val="0"/>
          <w:sz w:val="24"/>
          <w:szCs w:val="24"/>
        </w:rPr>
        <w:t>，则为插入顺序</w:t>
      </w:r>
    </w:p>
    <w:p w:rsidR="00AC73D0" w:rsidRPr="00AC73D0" w:rsidRDefault="00AC73D0" w:rsidP="00AC73D0">
      <w:pPr>
        <w:widowControl/>
        <w:numPr>
          <w:ilvl w:val="0"/>
          <w:numId w:val="14"/>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LRUCache</w:t>
      </w:r>
      <w:r w:rsidRPr="00AC73D0">
        <w:rPr>
          <w:rFonts w:ascii="inherit" w:eastAsia="宋体" w:hAnsi="inherit" w:cs="Arial"/>
          <w:color w:val="000000"/>
          <w:kern w:val="0"/>
          <w:sz w:val="24"/>
          <w:szCs w:val="24"/>
        </w:rPr>
        <w:t>的原理？</w:t>
      </w:r>
    </w:p>
    <w:p w:rsidR="00AC73D0" w:rsidRPr="00AC73D0" w:rsidRDefault="00AC73D0" w:rsidP="00AC73D0">
      <w:pPr>
        <w:widowControl/>
        <w:shd w:val="clear" w:color="auto" w:fill="FFFFFF"/>
        <w:spacing w:before="100" w:beforeAutospacing="1" w:after="100" w:afterAutospacing="1"/>
        <w:ind w:left="720"/>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使用</w:t>
      </w:r>
      <w:r w:rsidRPr="00AC73D0">
        <w:rPr>
          <w:rFonts w:ascii="inherit" w:eastAsia="宋体" w:hAnsi="inherit" w:cs="Arial"/>
          <w:color w:val="000000"/>
          <w:kern w:val="0"/>
          <w:sz w:val="24"/>
          <w:szCs w:val="24"/>
        </w:rPr>
        <w:t>LinkedHashMap</w:t>
      </w:r>
      <w:r w:rsidRPr="00AC73D0">
        <w:rPr>
          <w:rFonts w:ascii="inherit" w:eastAsia="宋体" w:hAnsi="inherit" w:cs="Arial"/>
          <w:color w:val="000000"/>
          <w:kern w:val="0"/>
          <w:sz w:val="24"/>
          <w:szCs w:val="24"/>
        </w:rPr>
        <w:t>存储数据，</w:t>
      </w:r>
      <w:r w:rsidRPr="00AC73D0">
        <w:rPr>
          <w:rFonts w:ascii="inherit" w:eastAsia="宋体" w:hAnsi="inherit" w:cs="Arial"/>
          <w:color w:val="000000"/>
          <w:kern w:val="0"/>
          <w:sz w:val="24"/>
          <w:szCs w:val="24"/>
        </w:rPr>
        <w:t>accessOrder</w:t>
      </w:r>
      <w:r w:rsidRPr="00AC73D0">
        <w:rPr>
          <w:rFonts w:ascii="inherit" w:eastAsia="宋体" w:hAnsi="inherit" w:cs="Arial"/>
          <w:color w:val="000000"/>
          <w:kern w:val="0"/>
          <w:sz w:val="24"/>
          <w:szCs w:val="24"/>
        </w:rPr>
        <w:t>设置为</w:t>
      </w:r>
      <w:r w:rsidRPr="00AC73D0">
        <w:rPr>
          <w:rFonts w:ascii="inherit" w:eastAsia="宋体" w:hAnsi="inherit" w:cs="Arial"/>
          <w:color w:val="000000"/>
          <w:kern w:val="0"/>
          <w:sz w:val="24"/>
          <w:szCs w:val="24"/>
        </w:rPr>
        <w:t>true</w:t>
      </w:r>
      <w:r w:rsidRPr="00AC73D0">
        <w:rPr>
          <w:rFonts w:ascii="inherit" w:eastAsia="宋体" w:hAnsi="inherit" w:cs="Arial"/>
          <w:color w:val="000000"/>
          <w:kern w:val="0"/>
          <w:sz w:val="24"/>
          <w:szCs w:val="24"/>
        </w:rPr>
        <w:t>，即最近最少访问的放到队尾，最近访问的放到队首，实现最近最少使用算法。</w:t>
      </w:r>
    </w:p>
    <w:p w:rsidR="00AC73D0" w:rsidRPr="00AC73D0" w:rsidRDefault="00AC73D0" w:rsidP="00AC73D0">
      <w:pPr>
        <w:widowControl/>
        <w:numPr>
          <w:ilvl w:val="0"/>
          <w:numId w:val="14"/>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ArrayList</w:t>
      </w:r>
      <w:r w:rsidRPr="00AC73D0">
        <w:rPr>
          <w:rFonts w:ascii="inherit" w:eastAsia="宋体" w:hAnsi="inherit" w:cs="Arial"/>
          <w:color w:val="000000"/>
          <w:kern w:val="0"/>
          <w:sz w:val="24"/>
          <w:szCs w:val="24"/>
        </w:rPr>
        <w:t>和</w:t>
      </w:r>
      <w:r w:rsidRPr="00AC73D0">
        <w:rPr>
          <w:rFonts w:ascii="inherit" w:eastAsia="宋体" w:hAnsi="inherit" w:cs="Arial"/>
          <w:color w:val="000000"/>
          <w:kern w:val="0"/>
          <w:sz w:val="24"/>
          <w:szCs w:val="24"/>
        </w:rPr>
        <w:t>LinkedList</w:t>
      </w:r>
      <w:r w:rsidRPr="00AC73D0">
        <w:rPr>
          <w:rFonts w:ascii="inherit" w:eastAsia="宋体" w:hAnsi="inherit" w:cs="Arial"/>
          <w:color w:val="000000"/>
          <w:kern w:val="0"/>
          <w:sz w:val="24"/>
          <w:szCs w:val="24"/>
        </w:rPr>
        <w:t>区别？为什么</w:t>
      </w:r>
      <w:r w:rsidRPr="00AC73D0">
        <w:rPr>
          <w:rFonts w:ascii="inherit" w:eastAsia="宋体" w:hAnsi="inherit" w:cs="Arial"/>
          <w:color w:val="000000"/>
          <w:kern w:val="0"/>
          <w:sz w:val="24"/>
          <w:szCs w:val="24"/>
        </w:rPr>
        <w:t>ArrayList</w:t>
      </w:r>
      <w:r w:rsidRPr="00AC73D0">
        <w:rPr>
          <w:rFonts w:ascii="inherit" w:eastAsia="宋体" w:hAnsi="inherit" w:cs="Arial"/>
          <w:color w:val="000000"/>
          <w:kern w:val="0"/>
          <w:sz w:val="24"/>
          <w:szCs w:val="24"/>
        </w:rPr>
        <w:t>不是线程安全的？</w:t>
      </w:r>
    </w:p>
    <w:p w:rsidR="00AC73D0" w:rsidRPr="00AC73D0" w:rsidRDefault="00AC73D0" w:rsidP="00AC73D0">
      <w:pPr>
        <w:widowControl/>
        <w:numPr>
          <w:ilvl w:val="1"/>
          <w:numId w:val="14"/>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ArrayList</w:t>
      </w:r>
      <w:r w:rsidRPr="00AC73D0">
        <w:rPr>
          <w:rFonts w:ascii="inherit" w:eastAsia="宋体" w:hAnsi="inherit" w:cs="Arial"/>
          <w:color w:val="000000"/>
          <w:kern w:val="0"/>
          <w:sz w:val="24"/>
          <w:szCs w:val="24"/>
        </w:rPr>
        <w:t>是的实现是数组，</w:t>
      </w:r>
      <w:r w:rsidRPr="00AC73D0">
        <w:rPr>
          <w:rFonts w:ascii="inherit" w:eastAsia="宋体" w:hAnsi="inherit" w:cs="Arial"/>
          <w:color w:val="000000"/>
          <w:kern w:val="0"/>
          <w:sz w:val="24"/>
          <w:szCs w:val="24"/>
        </w:rPr>
        <w:t>LinkedList</w:t>
      </w:r>
      <w:r w:rsidRPr="00AC73D0">
        <w:rPr>
          <w:rFonts w:ascii="inherit" w:eastAsia="宋体" w:hAnsi="inherit" w:cs="Arial"/>
          <w:color w:val="000000"/>
          <w:kern w:val="0"/>
          <w:sz w:val="24"/>
          <w:szCs w:val="24"/>
        </w:rPr>
        <w:t>的实现是双向链表，</w:t>
      </w:r>
      <w:r w:rsidRPr="00AC73D0">
        <w:rPr>
          <w:rFonts w:ascii="inherit" w:eastAsia="宋体" w:hAnsi="inherit" w:cs="Arial"/>
          <w:color w:val="000000"/>
          <w:kern w:val="0"/>
          <w:sz w:val="24"/>
          <w:szCs w:val="24"/>
        </w:rPr>
        <w:t>ArrayList</w:t>
      </w:r>
      <w:r w:rsidRPr="00AC73D0">
        <w:rPr>
          <w:rFonts w:ascii="inherit" w:eastAsia="宋体" w:hAnsi="inherit" w:cs="Arial"/>
          <w:color w:val="000000"/>
          <w:kern w:val="0"/>
          <w:sz w:val="24"/>
          <w:szCs w:val="24"/>
        </w:rPr>
        <w:t>按索引访问较快，</w:t>
      </w:r>
      <w:r w:rsidRPr="00AC73D0">
        <w:rPr>
          <w:rFonts w:ascii="inherit" w:eastAsia="宋体" w:hAnsi="inherit" w:cs="Arial"/>
          <w:color w:val="000000"/>
          <w:kern w:val="0"/>
          <w:sz w:val="24"/>
          <w:szCs w:val="24"/>
        </w:rPr>
        <w:t>LinkedList</w:t>
      </w:r>
      <w:r w:rsidRPr="00AC73D0">
        <w:rPr>
          <w:rFonts w:ascii="inherit" w:eastAsia="宋体" w:hAnsi="inherit" w:cs="Arial"/>
          <w:color w:val="000000"/>
          <w:kern w:val="0"/>
          <w:sz w:val="24"/>
          <w:szCs w:val="24"/>
        </w:rPr>
        <w:t>插入、删除元素较快</w:t>
      </w:r>
    </w:p>
    <w:p w:rsidR="00AC73D0" w:rsidRPr="00AC73D0" w:rsidRDefault="00AC73D0" w:rsidP="00AC73D0">
      <w:pPr>
        <w:widowControl/>
        <w:numPr>
          <w:ilvl w:val="1"/>
          <w:numId w:val="14"/>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因为方法没用同步</w:t>
      </w:r>
    </w:p>
    <w:p w:rsidR="00AC73D0" w:rsidRPr="00AC73D0" w:rsidRDefault="00AC73D0" w:rsidP="00AC73D0">
      <w:pPr>
        <w:widowControl/>
        <w:numPr>
          <w:ilvl w:val="0"/>
          <w:numId w:val="14"/>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数据库的索引用的什么数据结构？</w:t>
      </w:r>
    </w:p>
    <w:p w:rsidR="00AC73D0" w:rsidRPr="00AC73D0" w:rsidRDefault="00AC73D0" w:rsidP="00AC73D0">
      <w:pPr>
        <w:widowControl/>
        <w:numPr>
          <w:ilvl w:val="1"/>
          <w:numId w:val="15"/>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B+ tree</w:t>
      </w:r>
    </w:p>
    <w:p w:rsidR="00AC73D0" w:rsidRPr="00AC73D0" w:rsidRDefault="00AC73D0" w:rsidP="00AC73D0">
      <w:pPr>
        <w:widowControl/>
        <w:shd w:val="clear" w:color="auto" w:fill="FFFFFF"/>
        <w:spacing w:before="100" w:beforeAutospacing="1" w:after="100" w:afterAutospacing="1"/>
        <w:jc w:val="left"/>
        <w:outlineLvl w:val="2"/>
        <w:rPr>
          <w:rFonts w:ascii="inherit" w:eastAsia="宋体" w:hAnsi="inherit" w:cs="Arial"/>
          <w:b/>
          <w:bCs/>
          <w:color w:val="000000"/>
          <w:kern w:val="0"/>
          <w:sz w:val="27"/>
          <w:szCs w:val="27"/>
        </w:rPr>
      </w:pPr>
      <w:r w:rsidRPr="00AC73D0">
        <w:rPr>
          <w:rFonts w:ascii="inherit" w:eastAsia="宋体" w:hAnsi="inherit" w:cs="Arial"/>
          <w:b/>
          <w:bCs/>
          <w:color w:val="000000"/>
          <w:kern w:val="0"/>
          <w:sz w:val="27"/>
          <w:szCs w:val="27"/>
        </w:rPr>
        <w:t>虚拟机</w:t>
      </w:r>
    </w:p>
    <w:p w:rsidR="00AC73D0" w:rsidRPr="00AC73D0" w:rsidRDefault="00AC73D0" w:rsidP="00AC73D0">
      <w:pPr>
        <w:widowControl/>
        <w:numPr>
          <w:ilvl w:val="0"/>
          <w:numId w:val="16"/>
        </w:numPr>
        <w:shd w:val="clear" w:color="auto" w:fill="FFFFFF"/>
        <w:spacing w:before="100" w:beforeAutospacing="1" w:after="100" w:afterAutospacing="1"/>
        <w:jc w:val="left"/>
        <w:rPr>
          <w:rFonts w:ascii="inherit" w:eastAsia="宋体" w:hAnsi="inherit" w:cs="Arial"/>
          <w:color w:val="000000"/>
          <w:kern w:val="0"/>
          <w:sz w:val="24"/>
          <w:szCs w:val="24"/>
        </w:rPr>
      </w:pPr>
      <w:hyperlink r:id="rId5" w:tgtFrame="_blank" w:history="1">
        <w:r w:rsidRPr="00AC73D0">
          <w:rPr>
            <w:rFonts w:ascii="inherit" w:eastAsia="宋体" w:hAnsi="inherit" w:cs="Arial"/>
            <w:color w:val="F75357"/>
            <w:kern w:val="0"/>
            <w:sz w:val="24"/>
            <w:szCs w:val="24"/>
            <w:u w:val="single"/>
          </w:rPr>
          <w:t>垃圾回收机制</w:t>
        </w:r>
      </w:hyperlink>
      <w:r w:rsidRPr="00AC73D0">
        <w:rPr>
          <w:rFonts w:ascii="inherit" w:eastAsia="宋体" w:hAnsi="inherit" w:cs="Arial"/>
          <w:color w:val="000000"/>
          <w:kern w:val="0"/>
          <w:sz w:val="24"/>
          <w:szCs w:val="24"/>
        </w:rPr>
        <w:t>？有哪些对象可以作为</w:t>
      </w:r>
      <w:r w:rsidRPr="00AC73D0">
        <w:rPr>
          <w:rFonts w:ascii="inherit" w:eastAsia="宋体" w:hAnsi="inherit" w:cs="Arial"/>
          <w:color w:val="000000"/>
          <w:kern w:val="0"/>
          <w:sz w:val="24"/>
          <w:szCs w:val="24"/>
        </w:rPr>
        <w:t>GC roots</w:t>
      </w:r>
      <w:r w:rsidRPr="00AC73D0">
        <w:rPr>
          <w:rFonts w:ascii="inherit" w:eastAsia="宋体" w:hAnsi="inherit" w:cs="Arial"/>
          <w:color w:val="000000"/>
          <w:kern w:val="0"/>
          <w:sz w:val="24"/>
          <w:szCs w:val="24"/>
        </w:rPr>
        <w:t>？</w:t>
      </w:r>
    </w:p>
    <w:p w:rsidR="00AC73D0" w:rsidRPr="00AC73D0" w:rsidRDefault="00AC73D0" w:rsidP="00AC73D0">
      <w:pPr>
        <w:widowControl/>
        <w:numPr>
          <w:ilvl w:val="1"/>
          <w:numId w:val="16"/>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根据引用计数算法</w:t>
      </w:r>
      <w:r w:rsidRPr="00AC73D0">
        <w:rPr>
          <w:rFonts w:ascii="inherit" w:eastAsia="宋体" w:hAnsi="inherit" w:cs="Arial"/>
          <w:color w:val="000000"/>
          <w:kern w:val="0"/>
          <w:sz w:val="24"/>
          <w:szCs w:val="24"/>
        </w:rPr>
        <w:t>/</w:t>
      </w:r>
      <w:r w:rsidRPr="00AC73D0">
        <w:rPr>
          <w:rFonts w:ascii="inherit" w:eastAsia="宋体" w:hAnsi="inherit" w:cs="Arial"/>
          <w:color w:val="000000"/>
          <w:kern w:val="0"/>
          <w:sz w:val="24"/>
          <w:szCs w:val="24"/>
        </w:rPr>
        <w:t>可达性算法判断对象是否可以回收，分代回收，标志回收算法</w:t>
      </w:r>
    </w:p>
    <w:p w:rsidR="00AC73D0" w:rsidRPr="00AC73D0" w:rsidRDefault="00AC73D0" w:rsidP="00AC73D0">
      <w:pPr>
        <w:widowControl/>
        <w:numPr>
          <w:ilvl w:val="1"/>
          <w:numId w:val="16"/>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虚拟机栈（栈帧中的本地变量表）中引用的对象；</w:t>
      </w:r>
    </w:p>
    <w:p w:rsidR="00AC73D0" w:rsidRPr="00AC73D0" w:rsidRDefault="00AC73D0" w:rsidP="00AC73D0">
      <w:pPr>
        <w:widowControl/>
        <w:shd w:val="clear" w:color="auto" w:fill="FFFFFF"/>
        <w:spacing w:before="100" w:beforeAutospacing="1" w:after="100" w:afterAutospacing="1"/>
        <w:ind w:left="1440"/>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方法区中类静态属性引用的对象；</w:t>
      </w:r>
    </w:p>
    <w:p w:rsidR="00AC73D0" w:rsidRPr="00AC73D0" w:rsidRDefault="00AC73D0" w:rsidP="00AC73D0">
      <w:pPr>
        <w:widowControl/>
        <w:shd w:val="clear" w:color="auto" w:fill="FFFFFF"/>
        <w:spacing w:before="100" w:beforeAutospacing="1" w:after="100" w:afterAutospacing="1"/>
        <w:ind w:left="1440"/>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方法区中常量引用的对象；</w:t>
      </w:r>
    </w:p>
    <w:p w:rsidR="00AC73D0" w:rsidRPr="00AC73D0" w:rsidRDefault="00AC73D0" w:rsidP="00AC73D0">
      <w:pPr>
        <w:widowControl/>
        <w:shd w:val="clear" w:color="auto" w:fill="FFFFFF"/>
        <w:spacing w:before="100" w:beforeAutospacing="1" w:after="100" w:afterAutospacing="1"/>
        <w:ind w:left="1440"/>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本地方法栈中</w:t>
      </w:r>
      <w:r w:rsidRPr="00AC73D0">
        <w:rPr>
          <w:rFonts w:ascii="inherit" w:eastAsia="宋体" w:hAnsi="inherit" w:cs="Arial"/>
          <w:color w:val="000000"/>
          <w:kern w:val="0"/>
          <w:sz w:val="24"/>
          <w:szCs w:val="24"/>
        </w:rPr>
        <w:t>JNI</w:t>
      </w:r>
      <w:r w:rsidRPr="00AC73D0">
        <w:rPr>
          <w:rFonts w:ascii="inherit" w:eastAsia="宋体" w:hAnsi="inherit" w:cs="Arial"/>
          <w:color w:val="000000"/>
          <w:kern w:val="0"/>
          <w:sz w:val="24"/>
          <w:szCs w:val="24"/>
        </w:rPr>
        <w:t>（即一般说的</w:t>
      </w:r>
      <w:r w:rsidRPr="00AC73D0">
        <w:rPr>
          <w:rFonts w:ascii="inherit" w:eastAsia="宋体" w:hAnsi="inherit" w:cs="Arial"/>
          <w:color w:val="000000"/>
          <w:kern w:val="0"/>
          <w:sz w:val="24"/>
          <w:szCs w:val="24"/>
        </w:rPr>
        <w:t>Native</w:t>
      </w:r>
      <w:r w:rsidRPr="00AC73D0">
        <w:rPr>
          <w:rFonts w:ascii="inherit" w:eastAsia="宋体" w:hAnsi="inherit" w:cs="Arial"/>
          <w:color w:val="000000"/>
          <w:kern w:val="0"/>
          <w:sz w:val="24"/>
          <w:szCs w:val="24"/>
        </w:rPr>
        <w:t>方法）引用的对象；</w:t>
      </w:r>
    </w:p>
    <w:p w:rsidR="00AC73D0" w:rsidRPr="00AC73D0" w:rsidRDefault="00AC73D0" w:rsidP="00AC73D0">
      <w:pPr>
        <w:widowControl/>
        <w:numPr>
          <w:ilvl w:val="0"/>
          <w:numId w:val="16"/>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几种</w:t>
      </w:r>
      <w:r w:rsidRPr="00AC73D0">
        <w:rPr>
          <w:rFonts w:ascii="inherit" w:eastAsia="宋体" w:hAnsi="inherit" w:cs="Arial"/>
          <w:color w:val="000000"/>
          <w:kern w:val="0"/>
          <w:sz w:val="24"/>
          <w:szCs w:val="24"/>
        </w:rPr>
        <w:t>GC</w:t>
      </w:r>
      <w:r w:rsidRPr="00AC73D0">
        <w:rPr>
          <w:rFonts w:ascii="inherit" w:eastAsia="宋体" w:hAnsi="inherit" w:cs="Arial"/>
          <w:color w:val="000000"/>
          <w:kern w:val="0"/>
          <w:sz w:val="24"/>
          <w:szCs w:val="24"/>
        </w:rPr>
        <w:t>类型</w:t>
      </w:r>
    </w:p>
    <w:p w:rsidR="00AC73D0" w:rsidRPr="00AC73D0" w:rsidRDefault="00AC73D0" w:rsidP="00AC73D0">
      <w:pPr>
        <w:widowControl/>
        <w:numPr>
          <w:ilvl w:val="1"/>
          <w:numId w:val="17"/>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GC_CONCURRENT/kGcCauseBackground</w:t>
      </w:r>
      <w:r w:rsidRPr="00AC73D0">
        <w:rPr>
          <w:rFonts w:ascii="inherit" w:eastAsia="宋体" w:hAnsi="inherit" w:cs="Arial"/>
          <w:color w:val="000000"/>
          <w:kern w:val="0"/>
          <w:sz w:val="24"/>
          <w:szCs w:val="24"/>
        </w:rPr>
        <w:t>，当内存达到一定阀值时会出发</w:t>
      </w:r>
      <w:r w:rsidRPr="00AC73D0">
        <w:rPr>
          <w:rFonts w:ascii="inherit" w:eastAsia="宋体" w:hAnsi="inherit" w:cs="Arial"/>
          <w:color w:val="000000"/>
          <w:kern w:val="0"/>
          <w:sz w:val="24"/>
          <w:szCs w:val="24"/>
        </w:rPr>
        <w:t>GC</w:t>
      </w:r>
    </w:p>
    <w:p w:rsidR="00AC73D0" w:rsidRPr="00AC73D0" w:rsidRDefault="00AC73D0" w:rsidP="00AC73D0">
      <w:pPr>
        <w:widowControl/>
        <w:numPr>
          <w:ilvl w:val="1"/>
          <w:numId w:val="17"/>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GC_FOR_MALLOC/kGcCauseForAlloc</w:t>
      </w:r>
      <w:r w:rsidRPr="00AC73D0">
        <w:rPr>
          <w:rFonts w:ascii="inherit" w:eastAsia="宋体" w:hAnsi="inherit" w:cs="Arial"/>
          <w:color w:val="000000"/>
          <w:kern w:val="0"/>
          <w:sz w:val="24"/>
          <w:szCs w:val="24"/>
        </w:rPr>
        <w:t>，当要分配内存的时候发现内存不够的情况下引起的</w:t>
      </w:r>
      <w:r w:rsidRPr="00AC73D0">
        <w:rPr>
          <w:rFonts w:ascii="inherit" w:eastAsia="宋体" w:hAnsi="inherit" w:cs="Arial"/>
          <w:color w:val="000000"/>
          <w:kern w:val="0"/>
          <w:sz w:val="24"/>
          <w:szCs w:val="24"/>
        </w:rPr>
        <w:t>GC</w:t>
      </w:r>
    </w:p>
    <w:p w:rsidR="00AC73D0" w:rsidRPr="00AC73D0" w:rsidRDefault="00AC73D0" w:rsidP="00AC73D0">
      <w:pPr>
        <w:widowControl/>
        <w:numPr>
          <w:ilvl w:val="1"/>
          <w:numId w:val="17"/>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GC_EXPLICIT/kGcCauseExplicit</w:t>
      </w:r>
      <w:r w:rsidRPr="00AC73D0">
        <w:rPr>
          <w:rFonts w:ascii="inherit" w:eastAsia="宋体" w:hAnsi="inherit" w:cs="Arial"/>
          <w:color w:val="000000"/>
          <w:kern w:val="0"/>
          <w:sz w:val="24"/>
          <w:szCs w:val="24"/>
        </w:rPr>
        <w:t>，当程序中调用</w:t>
      </w:r>
      <w:r w:rsidRPr="00AC73D0">
        <w:rPr>
          <w:rFonts w:ascii="inherit" w:eastAsia="宋体" w:hAnsi="inherit" w:cs="Arial"/>
          <w:color w:val="000000"/>
          <w:kern w:val="0"/>
          <w:sz w:val="24"/>
          <w:szCs w:val="24"/>
        </w:rPr>
        <w:t>System.gc()</w:t>
      </w:r>
      <w:r w:rsidRPr="00AC73D0">
        <w:rPr>
          <w:rFonts w:ascii="inherit" w:eastAsia="宋体" w:hAnsi="inherit" w:cs="Arial"/>
          <w:color w:val="000000"/>
          <w:kern w:val="0"/>
          <w:sz w:val="24"/>
          <w:szCs w:val="24"/>
        </w:rPr>
        <w:t>方法触发</w:t>
      </w:r>
    </w:p>
    <w:p w:rsidR="00AC73D0" w:rsidRPr="00AC73D0" w:rsidRDefault="00AC73D0" w:rsidP="00AC73D0">
      <w:pPr>
        <w:widowControl/>
        <w:numPr>
          <w:ilvl w:val="0"/>
          <w:numId w:val="17"/>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跟</w:t>
      </w:r>
      <w:r w:rsidRPr="00AC73D0">
        <w:rPr>
          <w:rFonts w:ascii="inherit" w:eastAsia="宋体" w:hAnsi="inherit" w:cs="Arial"/>
          <w:color w:val="000000"/>
          <w:kern w:val="0"/>
          <w:sz w:val="24"/>
          <w:szCs w:val="24"/>
        </w:rPr>
        <w:t>Art</w:t>
      </w:r>
      <w:r w:rsidRPr="00AC73D0">
        <w:rPr>
          <w:rFonts w:ascii="inherit" w:eastAsia="宋体" w:hAnsi="inherit" w:cs="Arial"/>
          <w:color w:val="000000"/>
          <w:kern w:val="0"/>
          <w:sz w:val="24"/>
          <w:szCs w:val="24"/>
        </w:rPr>
        <w:t>、</w:t>
      </w:r>
      <w:r w:rsidRPr="00AC73D0">
        <w:rPr>
          <w:rFonts w:ascii="inherit" w:eastAsia="宋体" w:hAnsi="inherit" w:cs="Arial"/>
          <w:color w:val="000000"/>
          <w:kern w:val="0"/>
          <w:sz w:val="24"/>
          <w:szCs w:val="24"/>
        </w:rPr>
        <w:t>Dalvik</w:t>
      </w:r>
      <w:r w:rsidRPr="00AC73D0">
        <w:rPr>
          <w:rFonts w:ascii="inherit" w:eastAsia="宋体" w:hAnsi="inherit" w:cs="Arial"/>
          <w:color w:val="000000"/>
          <w:kern w:val="0"/>
          <w:sz w:val="24"/>
          <w:szCs w:val="24"/>
        </w:rPr>
        <w:t>对比</w:t>
      </w:r>
    </w:p>
    <w:p w:rsidR="00AC73D0" w:rsidRPr="00AC73D0" w:rsidRDefault="00AC73D0" w:rsidP="00AC73D0">
      <w:pPr>
        <w:widowControl/>
        <w:numPr>
          <w:ilvl w:val="1"/>
          <w:numId w:val="17"/>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Dalvik</w:t>
      </w:r>
      <w:r w:rsidRPr="00AC73D0">
        <w:rPr>
          <w:rFonts w:ascii="inherit" w:eastAsia="宋体" w:hAnsi="inherit" w:cs="Arial"/>
          <w:color w:val="000000"/>
          <w:kern w:val="0"/>
          <w:sz w:val="24"/>
          <w:szCs w:val="24"/>
        </w:rPr>
        <w:t>是</w:t>
      </w:r>
      <w:r w:rsidRPr="00AC73D0">
        <w:rPr>
          <w:rFonts w:ascii="inherit" w:eastAsia="宋体" w:hAnsi="inherit" w:cs="Arial"/>
          <w:color w:val="000000"/>
          <w:kern w:val="0"/>
          <w:sz w:val="24"/>
          <w:szCs w:val="24"/>
        </w:rPr>
        <w:t>Android</w:t>
      </w:r>
      <w:r w:rsidRPr="00AC73D0">
        <w:rPr>
          <w:rFonts w:ascii="inherit" w:eastAsia="宋体" w:hAnsi="inherit" w:cs="Arial"/>
          <w:color w:val="000000"/>
          <w:kern w:val="0"/>
          <w:sz w:val="24"/>
          <w:szCs w:val="24"/>
        </w:rPr>
        <w:t>平台的虚拟机，</w:t>
      </w:r>
      <w:r w:rsidRPr="00AC73D0">
        <w:rPr>
          <w:rFonts w:ascii="inherit" w:eastAsia="宋体" w:hAnsi="inherit" w:cs="Arial"/>
          <w:color w:val="000000"/>
          <w:kern w:val="0"/>
          <w:sz w:val="24"/>
          <w:szCs w:val="24"/>
        </w:rPr>
        <w:t>2.2</w:t>
      </w:r>
      <w:r w:rsidRPr="00AC73D0">
        <w:rPr>
          <w:rFonts w:ascii="inherit" w:eastAsia="宋体" w:hAnsi="inherit" w:cs="Arial"/>
          <w:color w:val="000000"/>
          <w:kern w:val="0"/>
          <w:sz w:val="24"/>
          <w:szCs w:val="24"/>
        </w:rPr>
        <w:t>以上引入，在程序运行时使用</w:t>
      </w:r>
      <w:r w:rsidRPr="00AC73D0">
        <w:rPr>
          <w:rFonts w:ascii="inherit" w:eastAsia="宋体" w:hAnsi="inherit" w:cs="Arial"/>
          <w:color w:val="000000"/>
          <w:kern w:val="0"/>
          <w:sz w:val="24"/>
          <w:szCs w:val="24"/>
        </w:rPr>
        <w:t>Just-in-time</w:t>
      </w:r>
      <w:r w:rsidRPr="00AC73D0">
        <w:rPr>
          <w:rFonts w:ascii="inherit" w:eastAsia="宋体" w:hAnsi="inherit" w:cs="Arial"/>
          <w:color w:val="000000"/>
          <w:kern w:val="0"/>
          <w:sz w:val="24"/>
          <w:szCs w:val="24"/>
        </w:rPr>
        <w:t>即时编译对</w:t>
      </w:r>
      <w:r w:rsidRPr="00AC73D0">
        <w:rPr>
          <w:rFonts w:ascii="inherit" w:eastAsia="宋体" w:hAnsi="inherit" w:cs="Arial"/>
          <w:color w:val="000000"/>
          <w:kern w:val="0"/>
          <w:sz w:val="24"/>
          <w:szCs w:val="24"/>
        </w:rPr>
        <w:t>dex</w:t>
      </w:r>
      <w:r w:rsidRPr="00AC73D0">
        <w:rPr>
          <w:rFonts w:ascii="inherit" w:eastAsia="宋体" w:hAnsi="inherit" w:cs="Arial"/>
          <w:color w:val="000000"/>
          <w:kern w:val="0"/>
          <w:sz w:val="24"/>
          <w:szCs w:val="24"/>
        </w:rPr>
        <w:t>文件翻译成</w:t>
      </w:r>
      <w:r w:rsidRPr="00AC73D0">
        <w:rPr>
          <w:rFonts w:ascii="inherit" w:eastAsia="宋体" w:hAnsi="inherit" w:cs="Arial"/>
          <w:color w:val="000000"/>
          <w:kern w:val="0"/>
          <w:sz w:val="24"/>
          <w:szCs w:val="24"/>
        </w:rPr>
        <w:t>native code</w:t>
      </w:r>
      <w:r w:rsidRPr="00AC73D0">
        <w:rPr>
          <w:rFonts w:ascii="inherit" w:eastAsia="宋体" w:hAnsi="inherit" w:cs="Arial"/>
          <w:color w:val="000000"/>
          <w:kern w:val="0"/>
          <w:sz w:val="24"/>
          <w:szCs w:val="24"/>
        </w:rPr>
        <w:t>去执行</w:t>
      </w:r>
    </w:p>
    <w:p w:rsidR="00AC73D0" w:rsidRPr="00AC73D0" w:rsidRDefault="00AC73D0" w:rsidP="00AC73D0">
      <w:pPr>
        <w:widowControl/>
        <w:numPr>
          <w:ilvl w:val="1"/>
          <w:numId w:val="17"/>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Apk</w:t>
      </w:r>
      <w:r w:rsidRPr="00AC73D0">
        <w:rPr>
          <w:rFonts w:ascii="inherit" w:eastAsia="宋体" w:hAnsi="inherit" w:cs="Arial"/>
          <w:color w:val="000000"/>
          <w:kern w:val="0"/>
          <w:sz w:val="24"/>
          <w:szCs w:val="24"/>
        </w:rPr>
        <w:t>安装过程中，</w:t>
      </w:r>
      <w:r w:rsidRPr="00AC73D0">
        <w:rPr>
          <w:rFonts w:ascii="inherit" w:eastAsia="宋体" w:hAnsi="inherit" w:cs="Arial"/>
          <w:color w:val="000000"/>
          <w:kern w:val="0"/>
          <w:sz w:val="24"/>
          <w:szCs w:val="24"/>
        </w:rPr>
        <w:t>Dalvik</w:t>
      </w:r>
      <w:r w:rsidRPr="00AC73D0">
        <w:rPr>
          <w:rFonts w:ascii="inherit" w:eastAsia="宋体" w:hAnsi="inherit" w:cs="Arial"/>
          <w:color w:val="000000"/>
          <w:kern w:val="0"/>
          <w:sz w:val="24"/>
          <w:szCs w:val="24"/>
        </w:rPr>
        <w:t>会将得出</w:t>
      </w:r>
      <w:r w:rsidRPr="00AC73D0">
        <w:rPr>
          <w:rFonts w:ascii="inherit" w:eastAsia="宋体" w:hAnsi="inherit" w:cs="Arial"/>
          <w:color w:val="000000"/>
          <w:kern w:val="0"/>
          <w:sz w:val="24"/>
          <w:szCs w:val="24"/>
        </w:rPr>
        <w:t>dex</w:t>
      </w:r>
      <w:r w:rsidRPr="00AC73D0">
        <w:rPr>
          <w:rFonts w:ascii="inherit" w:eastAsia="宋体" w:hAnsi="inherit" w:cs="Arial"/>
          <w:color w:val="000000"/>
          <w:kern w:val="0"/>
          <w:sz w:val="24"/>
          <w:szCs w:val="24"/>
        </w:rPr>
        <w:t>文件执行</w:t>
      </w:r>
      <w:r w:rsidRPr="00AC73D0">
        <w:rPr>
          <w:rFonts w:ascii="inherit" w:eastAsia="宋体" w:hAnsi="inherit" w:cs="Arial"/>
          <w:color w:val="000000"/>
          <w:kern w:val="0"/>
          <w:sz w:val="24"/>
          <w:szCs w:val="24"/>
        </w:rPr>
        <w:t>dexopt</w:t>
      </w:r>
      <w:r w:rsidRPr="00AC73D0">
        <w:rPr>
          <w:rFonts w:ascii="inherit" w:eastAsia="宋体" w:hAnsi="inherit" w:cs="Arial"/>
          <w:color w:val="000000"/>
          <w:kern w:val="0"/>
          <w:sz w:val="24"/>
          <w:szCs w:val="24"/>
        </w:rPr>
        <w:t>进行字节码的优化，而</w:t>
      </w:r>
      <w:r w:rsidRPr="00AC73D0">
        <w:rPr>
          <w:rFonts w:ascii="inherit" w:eastAsia="宋体" w:hAnsi="inherit" w:cs="Arial"/>
          <w:color w:val="000000"/>
          <w:kern w:val="0"/>
          <w:sz w:val="24"/>
          <w:szCs w:val="24"/>
        </w:rPr>
        <w:t>Art</w:t>
      </w:r>
      <w:r w:rsidRPr="00AC73D0">
        <w:rPr>
          <w:rFonts w:ascii="inherit" w:eastAsia="宋体" w:hAnsi="inherit" w:cs="Arial"/>
          <w:color w:val="000000"/>
          <w:kern w:val="0"/>
          <w:sz w:val="24"/>
          <w:szCs w:val="24"/>
        </w:rPr>
        <w:t>会执行</w:t>
      </w:r>
      <w:r w:rsidRPr="00AC73D0">
        <w:rPr>
          <w:rFonts w:ascii="inherit" w:eastAsia="宋体" w:hAnsi="inherit" w:cs="Arial"/>
          <w:color w:val="000000"/>
          <w:kern w:val="0"/>
          <w:sz w:val="24"/>
          <w:szCs w:val="24"/>
        </w:rPr>
        <w:t>dex2oat</w:t>
      </w:r>
      <w:r w:rsidRPr="00AC73D0">
        <w:rPr>
          <w:rFonts w:ascii="inherit" w:eastAsia="宋体" w:hAnsi="inherit" w:cs="Arial"/>
          <w:color w:val="000000"/>
          <w:kern w:val="0"/>
          <w:sz w:val="24"/>
          <w:szCs w:val="24"/>
        </w:rPr>
        <w:t>讲</w:t>
      </w:r>
      <w:r w:rsidRPr="00AC73D0">
        <w:rPr>
          <w:rFonts w:ascii="inherit" w:eastAsia="宋体" w:hAnsi="inherit" w:cs="Arial"/>
          <w:color w:val="000000"/>
          <w:kern w:val="0"/>
          <w:sz w:val="24"/>
          <w:szCs w:val="24"/>
        </w:rPr>
        <w:t>dex</w:t>
      </w:r>
      <w:r w:rsidRPr="00AC73D0">
        <w:rPr>
          <w:rFonts w:ascii="inherit" w:eastAsia="宋体" w:hAnsi="inherit" w:cs="Arial"/>
          <w:color w:val="000000"/>
          <w:kern w:val="0"/>
          <w:sz w:val="24"/>
          <w:szCs w:val="24"/>
        </w:rPr>
        <w:t>字节码翻译成本地机器码，最终都是</w:t>
      </w:r>
      <w:r w:rsidRPr="00AC73D0">
        <w:rPr>
          <w:rFonts w:ascii="inherit" w:eastAsia="宋体" w:hAnsi="inherit" w:cs="Arial"/>
          <w:color w:val="000000"/>
          <w:kern w:val="0"/>
          <w:sz w:val="24"/>
          <w:szCs w:val="24"/>
        </w:rPr>
        <w:t>odex</w:t>
      </w:r>
      <w:r w:rsidRPr="00AC73D0">
        <w:rPr>
          <w:rFonts w:ascii="inherit" w:eastAsia="宋体" w:hAnsi="inherit" w:cs="Arial"/>
          <w:color w:val="000000"/>
          <w:kern w:val="0"/>
          <w:sz w:val="24"/>
          <w:szCs w:val="24"/>
        </w:rPr>
        <w:t>文件。</w:t>
      </w:r>
    </w:p>
    <w:p w:rsidR="00AC73D0" w:rsidRPr="00AC73D0" w:rsidRDefault="00AC73D0" w:rsidP="00AC73D0">
      <w:pPr>
        <w:widowControl/>
        <w:shd w:val="clear" w:color="auto" w:fill="FFFFFF"/>
        <w:spacing w:before="100" w:beforeAutospacing="1" w:after="100" w:afterAutospacing="1"/>
        <w:ind w:left="720"/>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Art</w:t>
      </w:r>
      <w:r w:rsidRPr="00AC73D0">
        <w:rPr>
          <w:rFonts w:ascii="inherit" w:eastAsia="宋体" w:hAnsi="inherit" w:cs="Arial"/>
          <w:color w:val="000000"/>
          <w:kern w:val="0"/>
          <w:sz w:val="24"/>
          <w:szCs w:val="24"/>
        </w:rPr>
        <w:t>是</w:t>
      </w:r>
      <w:r w:rsidRPr="00AC73D0">
        <w:rPr>
          <w:rFonts w:ascii="inherit" w:eastAsia="宋体" w:hAnsi="inherit" w:cs="Arial"/>
          <w:color w:val="000000"/>
          <w:kern w:val="0"/>
          <w:sz w:val="24"/>
          <w:szCs w:val="24"/>
        </w:rPr>
        <w:t>Android runtime</w:t>
      </w:r>
      <w:r w:rsidRPr="00AC73D0">
        <w:rPr>
          <w:rFonts w:ascii="inherit" w:eastAsia="宋体" w:hAnsi="inherit" w:cs="Arial"/>
          <w:color w:val="000000"/>
          <w:kern w:val="0"/>
          <w:sz w:val="24"/>
          <w:szCs w:val="24"/>
        </w:rPr>
        <w:t>，</w:t>
      </w:r>
      <w:r w:rsidRPr="00AC73D0">
        <w:rPr>
          <w:rFonts w:ascii="inherit" w:eastAsia="宋体" w:hAnsi="inherit" w:cs="Arial"/>
          <w:color w:val="000000"/>
          <w:kern w:val="0"/>
          <w:sz w:val="24"/>
          <w:szCs w:val="24"/>
        </w:rPr>
        <w:t>Dalvik</w:t>
      </w:r>
      <w:r w:rsidRPr="00AC73D0">
        <w:rPr>
          <w:rFonts w:ascii="inherit" w:eastAsia="宋体" w:hAnsi="inherit" w:cs="Arial"/>
          <w:color w:val="000000"/>
          <w:kern w:val="0"/>
          <w:sz w:val="24"/>
          <w:szCs w:val="24"/>
        </w:rPr>
        <w:t>的升级版，</w:t>
      </w:r>
      <w:r w:rsidRPr="00AC73D0">
        <w:rPr>
          <w:rFonts w:ascii="inherit" w:eastAsia="宋体" w:hAnsi="inherit" w:cs="Arial"/>
          <w:color w:val="000000"/>
          <w:kern w:val="0"/>
          <w:sz w:val="24"/>
          <w:szCs w:val="24"/>
        </w:rPr>
        <w:t>4.4</w:t>
      </w:r>
      <w:r w:rsidRPr="00AC73D0">
        <w:rPr>
          <w:rFonts w:ascii="inherit" w:eastAsia="宋体" w:hAnsi="inherit" w:cs="Arial"/>
          <w:color w:val="000000"/>
          <w:kern w:val="0"/>
          <w:sz w:val="24"/>
          <w:szCs w:val="24"/>
        </w:rPr>
        <w:t>以上引入，在程序安装时使用</w:t>
      </w:r>
      <w:r w:rsidRPr="00AC73D0">
        <w:rPr>
          <w:rFonts w:ascii="inherit" w:eastAsia="宋体" w:hAnsi="inherit" w:cs="Arial"/>
          <w:color w:val="000000"/>
          <w:kern w:val="0"/>
          <w:sz w:val="24"/>
          <w:szCs w:val="24"/>
        </w:rPr>
        <w:t>Ahead-of-time</w:t>
      </w:r>
      <w:r w:rsidRPr="00AC73D0">
        <w:rPr>
          <w:rFonts w:ascii="inherit" w:eastAsia="宋体" w:hAnsi="inherit" w:cs="Arial"/>
          <w:color w:val="000000"/>
          <w:kern w:val="0"/>
          <w:sz w:val="24"/>
          <w:szCs w:val="24"/>
        </w:rPr>
        <w:t>预编译用</w:t>
      </w:r>
      <w:r w:rsidRPr="00AC73D0">
        <w:rPr>
          <w:rFonts w:ascii="inherit" w:eastAsia="宋体" w:hAnsi="inherit" w:cs="Arial"/>
          <w:color w:val="000000"/>
          <w:kern w:val="0"/>
          <w:sz w:val="24"/>
          <w:szCs w:val="24"/>
        </w:rPr>
        <w:t>dex2oat</w:t>
      </w:r>
      <w:r w:rsidRPr="00AC73D0">
        <w:rPr>
          <w:rFonts w:ascii="inherit" w:eastAsia="宋体" w:hAnsi="inherit" w:cs="Arial"/>
          <w:color w:val="000000"/>
          <w:kern w:val="0"/>
          <w:sz w:val="24"/>
          <w:szCs w:val="24"/>
        </w:rPr>
        <w:t>生成</w:t>
      </w:r>
      <w:r w:rsidRPr="00AC73D0">
        <w:rPr>
          <w:rFonts w:ascii="inherit" w:eastAsia="宋体" w:hAnsi="inherit" w:cs="Arial"/>
          <w:color w:val="000000"/>
          <w:kern w:val="0"/>
          <w:sz w:val="24"/>
          <w:szCs w:val="24"/>
        </w:rPr>
        <w:t>nativecode</w:t>
      </w:r>
      <w:r w:rsidRPr="00AC73D0">
        <w:rPr>
          <w:rFonts w:ascii="inherit" w:eastAsia="宋体" w:hAnsi="inherit" w:cs="Arial"/>
          <w:color w:val="000000"/>
          <w:kern w:val="0"/>
          <w:sz w:val="24"/>
          <w:szCs w:val="24"/>
        </w:rPr>
        <w:t>。</w:t>
      </w:r>
    </w:p>
    <w:p w:rsidR="00AC73D0" w:rsidRPr="00AC73D0" w:rsidRDefault="00AC73D0" w:rsidP="00AC73D0">
      <w:pPr>
        <w:widowControl/>
        <w:numPr>
          <w:ilvl w:val="1"/>
          <w:numId w:val="17"/>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垃圾回收机制，</w:t>
      </w:r>
      <w:r w:rsidRPr="00AC73D0">
        <w:rPr>
          <w:rFonts w:ascii="inherit" w:eastAsia="宋体" w:hAnsi="inherit" w:cs="Arial"/>
          <w:color w:val="000000"/>
          <w:kern w:val="0"/>
          <w:sz w:val="24"/>
          <w:szCs w:val="24"/>
        </w:rPr>
        <w:t>Art</w:t>
      </w:r>
      <w:r w:rsidRPr="00AC73D0">
        <w:rPr>
          <w:rFonts w:ascii="inherit" w:eastAsia="宋体" w:hAnsi="inherit" w:cs="Arial"/>
          <w:color w:val="000000"/>
          <w:kern w:val="0"/>
          <w:sz w:val="24"/>
          <w:szCs w:val="24"/>
        </w:rPr>
        <w:t>对比</w:t>
      </w:r>
      <w:r w:rsidRPr="00AC73D0">
        <w:rPr>
          <w:rFonts w:ascii="inherit" w:eastAsia="宋体" w:hAnsi="inherit" w:cs="Arial"/>
          <w:color w:val="000000"/>
          <w:kern w:val="0"/>
          <w:sz w:val="24"/>
          <w:szCs w:val="24"/>
        </w:rPr>
        <w:t>Dalvik</w:t>
      </w:r>
      <w:r w:rsidRPr="00AC73D0">
        <w:rPr>
          <w:rFonts w:ascii="inherit" w:eastAsia="宋体" w:hAnsi="inherit" w:cs="Arial"/>
          <w:color w:val="000000"/>
          <w:kern w:val="0"/>
          <w:sz w:val="24"/>
          <w:szCs w:val="24"/>
        </w:rPr>
        <w:t>使用部分并发回收，锁住</w:t>
      </w:r>
      <w:r w:rsidRPr="00AC73D0">
        <w:rPr>
          <w:rFonts w:ascii="inherit" w:eastAsia="宋体" w:hAnsi="inherit" w:cs="Arial"/>
          <w:color w:val="000000"/>
          <w:kern w:val="0"/>
          <w:sz w:val="24"/>
          <w:szCs w:val="24"/>
        </w:rPr>
        <w:t>java</w:t>
      </w:r>
      <w:r w:rsidRPr="00AC73D0">
        <w:rPr>
          <w:rFonts w:ascii="inherit" w:eastAsia="宋体" w:hAnsi="inherit" w:cs="Arial"/>
          <w:color w:val="000000"/>
          <w:kern w:val="0"/>
          <w:sz w:val="24"/>
          <w:szCs w:val="24"/>
        </w:rPr>
        <w:t>堆，进行标记回收。</w:t>
      </w:r>
    </w:p>
    <w:p w:rsidR="00AC73D0" w:rsidRPr="00AC73D0" w:rsidRDefault="00AC73D0" w:rsidP="00AC73D0">
      <w:pPr>
        <w:widowControl/>
        <w:numPr>
          <w:ilvl w:val="1"/>
          <w:numId w:val="17"/>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新增</w:t>
      </w:r>
      <w:r w:rsidRPr="00AC73D0">
        <w:rPr>
          <w:rFonts w:ascii="inherit" w:eastAsia="宋体" w:hAnsi="inherit" w:cs="Arial"/>
          <w:color w:val="000000"/>
          <w:kern w:val="0"/>
          <w:sz w:val="24"/>
          <w:szCs w:val="24"/>
        </w:rPr>
        <w:t>Large-Object-Space</w:t>
      </w:r>
      <w:r w:rsidRPr="00AC73D0">
        <w:rPr>
          <w:rFonts w:ascii="inherit" w:eastAsia="宋体" w:hAnsi="inherit" w:cs="Arial"/>
          <w:color w:val="000000"/>
          <w:kern w:val="0"/>
          <w:sz w:val="24"/>
          <w:szCs w:val="24"/>
        </w:rPr>
        <w:t>内存空间专门存放</w:t>
      </w:r>
      <w:r w:rsidRPr="00AC73D0">
        <w:rPr>
          <w:rFonts w:ascii="inherit" w:eastAsia="宋体" w:hAnsi="inherit" w:cs="Arial"/>
          <w:color w:val="000000"/>
          <w:kern w:val="0"/>
          <w:sz w:val="24"/>
          <w:szCs w:val="24"/>
        </w:rPr>
        <w:t>large object</w:t>
      </w:r>
    </w:p>
    <w:p w:rsidR="00AC73D0" w:rsidRPr="00AC73D0" w:rsidRDefault="00AC73D0" w:rsidP="00AC73D0">
      <w:pPr>
        <w:widowControl/>
        <w:numPr>
          <w:ilvl w:val="0"/>
          <w:numId w:val="17"/>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Java</w:t>
      </w:r>
      <w:r w:rsidRPr="00AC73D0">
        <w:rPr>
          <w:rFonts w:ascii="inherit" w:eastAsia="宋体" w:hAnsi="inherit" w:cs="Arial"/>
          <w:color w:val="000000"/>
          <w:kern w:val="0"/>
          <w:sz w:val="24"/>
          <w:szCs w:val="24"/>
        </w:rPr>
        <w:t>内存模型？</w:t>
      </w:r>
    </w:p>
    <w:p w:rsidR="00AC73D0" w:rsidRPr="00AC73D0" w:rsidRDefault="00AC73D0" w:rsidP="00AC73D0">
      <w:pPr>
        <w:widowControl/>
        <w:numPr>
          <w:ilvl w:val="1"/>
          <w:numId w:val="17"/>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Java</w:t>
      </w:r>
      <w:r w:rsidRPr="00AC73D0">
        <w:rPr>
          <w:rFonts w:ascii="inherit" w:eastAsia="宋体" w:hAnsi="inherit" w:cs="Arial"/>
          <w:color w:val="000000"/>
          <w:kern w:val="0"/>
          <w:sz w:val="24"/>
          <w:szCs w:val="24"/>
        </w:rPr>
        <w:t>内存模型规定了所有变量存在主内存中，每条线程有自己的工作内存，工作内存存储从主内存拷贝过来的变量。线程对变量的所有操作在工作内存中进行。不同线程之间无法直接访问对方工作内存的变量，线程间变量值的传递需要通过主内存来完成。</w:t>
      </w:r>
    </w:p>
    <w:p w:rsidR="00AC73D0" w:rsidRPr="00AC73D0" w:rsidRDefault="00AC73D0" w:rsidP="00AC73D0">
      <w:pPr>
        <w:widowControl/>
        <w:numPr>
          <w:ilvl w:val="0"/>
          <w:numId w:val="17"/>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Java</w:t>
      </w:r>
      <w:r w:rsidRPr="00AC73D0">
        <w:rPr>
          <w:rFonts w:ascii="inherit" w:eastAsia="宋体" w:hAnsi="inherit" w:cs="Arial"/>
          <w:color w:val="000000"/>
          <w:kern w:val="0"/>
          <w:sz w:val="24"/>
          <w:szCs w:val="24"/>
        </w:rPr>
        <w:t>内存区域？</w:t>
      </w:r>
    </w:p>
    <w:p w:rsidR="00AC73D0" w:rsidRPr="00AC73D0" w:rsidRDefault="00AC73D0" w:rsidP="00AC73D0">
      <w:pPr>
        <w:widowControl/>
        <w:numPr>
          <w:ilvl w:val="1"/>
          <w:numId w:val="17"/>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堆（对象，数组），方法区（类信息，静态变量，运行时常量池），虚拟机栈（基本数据类型，方法局部变量，），本地方法栈，程序计数器</w:t>
      </w:r>
    </w:p>
    <w:p w:rsidR="00AC73D0" w:rsidRPr="00AC73D0" w:rsidRDefault="00AC73D0" w:rsidP="00AC73D0">
      <w:pPr>
        <w:widowControl/>
        <w:numPr>
          <w:ilvl w:val="0"/>
          <w:numId w:val="17"/>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类加载机制？双亲委托模型？</w:t>
      </w:r>
    </w:p>
    <w:p w:rsidR="00AC73D0" w:rsidRPr="00AC73D0" w:rsidRDefault="00AC73D0" w:rsidP="00AC73D0">
      <w:pPr>
        <w:widowControl/>
        <w:numPr>
          <w:ilvl w:val="1"/>
          <w:numId w:val="18"/>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把描述类的数据从</w:t>
      </w:r>
      <w:r w:rsidRPr="00AC73D0">
        <w:rPr>
          <w:rFonts w:ascii="inherit" w:eastAsia="宋体" w:hAnsi="inherit" w:cs="Arial"/>
          <w:color w:val="000000"/>
          <w:kern w:val="0"/>
          <w:sz w:val="24"/>
          <w:szCs w:val="24"/>
        </w:rPr>
        <w:t>class</w:t>
      </w:r>
      <w:r w:rsidRPr="00AC73D0">
        <w:rPr>
          <w:rFonts w:ascii="inherit" w:eastAsia="宋体" w:hAnsi="inherit" w:cs="Arial"/>
          <w:color w:val="000000"/>
          <w:kern w:val="0"/>
          <w:sz w:val="24"/>
          <w:szCs w:val="24"/>
        </w:rPr>
        <w:t>文件加载到内存，并对数据进行校验、转换解释和初始化，最终形成可以被虚拟机直接使用的</w:t>
      </w:r>
      <w:r w:rsidRPr="00AC73D0">
        <w:rPr>
          <w:rFonts w:ascii="inherit" w:eastAsia="宋体" w:hAnsi="inherit" w:cs="Arial"/>
          <w:color w:val="000000"/>
          <w:kern w:val="0"/>
          <w:sz w:val="24"/>
          <w:szCs w:val="24"/>
        </w:rPr>
        <w:t>Java</w:t>
      </w:r>
      <w:r w:rsidRPr="00AC73D0">
        <w:rPr>
          <w:rFonts w:ascii="inherit" w:eastAsia="宋体" w:hAnsi="inherit" w:cs="Arial"/>
          <w:color w:val="000000"/>
          <w:kern w:val="0"/>
          <w:sz w:val="24"/>
          <w:szCs w:val="24"/>
        </w:rPr>
        <w:t>类型。类的生命周期包括加载、验证、准备、解析、初始化、使用、卸载。</w:t>
      </w:r>
    </w:p>
    <w:p w:rsidR="00AC73D0" w:rsidRPr="00AC73D0" w:rsidRDefault="00AC73D0" w:rsidP="00AC73D0">
      <w:pPr>
        <w:widowControl/>
        <w:numPr>
          <w:ilvl w:val="1"/>
          <w:numId w:val="18"/>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如果一个</w:t>
      </w:r>
      <w:r w:rsidRPr="00AC73D0">
        <w:rPr>
          <w:rFonts w:ascii="inherit" w:eastAsia="宋体" w:hAnsi="inherit" w:cs="Arial"/>
          <w:b/>
          <w:bCs/>
          <w:color w:val="000000"/>
          <w:kern w:val="0"/>
          <w:sz w:val="24"/>
          <w:szCs w:val="24"/>
        </w:rPr>
        <w:t>类加载器</w:t>
      </w:r>
      <w:r w:rsidRPr="00AC73D0">
        <w:rPr>
          <w:rFonts w:ascii="inherit" w:eastAsia="宋体" w:hAnsi="inherit" w:cs="Arial"/>
          <w:color w:val="000000"/>
          <w:kern w:val="0"/>
          <w:sz w:val="24"/>
          <w:szCs w:val="24"/>
        </w:rPr>
        <w:t>收到了类加载的请求，它首先不会自己尝试加载这个类，而是把请求委托给父加载器去完成，依次向上，所有的类加载器请求最终都应该被传递到顶层的</w:t>
      </w:r>
      <w:r w:rsidRPr="00AC73D0">
        <w:rPr>
          <w:rFonts w:ascii="inherit" w:eastAsia="宋体" w:hAnsi="inherit" w:cs="Arial"/>
          <w:b/>
          <w:bCs/>
          <w:color w:val="000000"/>
          <w:kern w:val="0"/>
          <w:sz w:val="24"/>
          <w:szCs w:val="24"/>
        </w:rPr>
        <w:t>启动类加载器</w:t>
      </w:r>
      <w:r w:rsidRPr="00AC73D0">
        <w:rPr>
          <w:rFonts w:ascii="inherit" w:eastAsia="宋体" w:hAnsi="inherit" w:cs="Arial"/>
          <w:color w:val="000000"/>
          <w:kern w:val="0"/>
          <w:sz w:val="24"/>
          <w:szCs w:val="24"/>
        </w:rPr>
        <w:t>中，只有当父加载器在它的搜索范围中没有找到所需的类时，即无法完成该加载，子加载器才会尝试自己去加载此类。</w:t>
      </w:r>
    </w:p>
    <w:p w:rsidR="00AC73D0" w:rsidRPr="00AC73D0" w:rsidRDefault="00AC73D0" w:rsidP="00AC73D0">
      <w:pPr>
        <w:widowControl/>
        <w:shd w:val="clear" w:color="auto" w:fill="FFFFFF"/>
        <w:spacing w:before="100" w:beforeAutospacing="1" w:after="100" w:afterAutospacing="1"/>
        <w:jc w:val="left"/>
        <w:outlineLvl w:val="2"/>
        <w:rPr>
          <w:rFonts w:ascii="inherit" w:eastAsia="宋体" w:hAnsi="inherit" w:cs="Arial"/>
          <w:b/>
          <w:bCs/>
          <w:color w:val="000000"/>
          <w:kern w:val="0"/>
          <w:sz w:val="27"/>
          <w:szCs w:val="27"/>
        </w:rPr>
      </w:pPr>
      <w:r w:rsidRPr="00AC73D0">
        <w:rPr>
          <w:rFonts w:ascii="inherit" w:eastAsia="宋体" w:hAnsi="inherit" w:cs="Arial"/>
          <w:b/>
          <w:bCs/>
          <w:color w:val="000000"/>
          <w:kern w:val="0"/>
          <w:sz w:val="27"/>
          <w:szCs w:val="27"/>
        </w:rPr>
        <w:t>操作系统</w:t>
      </w:r>
    </w:p>
    <w:p w:rsidR="00AC73D0" w:rsidRPr="00AC73D0" w:rsidRDefault="00AC73D0" w:rsidP="00AC73D0">
      <w:pPr>
        <w:widowControl/>
        <w:numPr>
          <w:ilvl w:val="0"/>
          <w:numId w:val="19"/>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进程与线程的区别？</w:t>
      </w:r>
    </w:p>
    <w:p w:rsidR="00AC73D0" w:rsidRPr="00AC73D0" w:rsidRDefault="00AC73D0" w:rsidP="00AC73D0">
      <w:pPr>
        <w:widowControl/>
        <w:numPr>
          <w:ilvl w:val="1"/>
          <w:numId w:val="19"/>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进程是进程实体运行的过程，是系统进行资源分配和调度的一个独立单位</w:t>
      </w:r>
    </w:p>
    <w:p w:rsidR="00AC73D0" w:rsidRPr="00AC73D0" w:rsidRDefault="00AC73D0" w:rsidP="00AC73D0">
      <w:pPr>
        <w:widowControl/>
        <w:numPr>
          <w:ilvl w:val="1"/>
          <w:numId w:val="19"/>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线程是比进程更小的可独立运行的基本单位，引入是为了减少程序在并发执行过程的开销</w:t>
      </w:r>
    </w:p>
    <w:p w:rsidR="00AC73D0" w:rsidRPr="00AC73D0" w:rsidRDefault="00AC73D0" w:rsidP="00AC73D0">
      <w:pPr>
        <w:widowControl/>
        <w:shd w:val="clear" w:color="auto" w:fill="FFFFFF"/>
        <w:spacing w:before="100" w:beforeAutospacing="1" w:after="100" w:afterAutospacing="1"/>
        <w:jc w:val="left"/>
        <w:outlineLvl w:val="2"/>
        <w:rPr>
          <w:rFonts w:ascii="inherit" w:eastAsia="宋体" w:hAnsi="inherit" w:cs="Arial"/>
          <w:b/>
          <w:bCs/>
          <w:color w:val="000000"/>
          <w:kern w:val="0"/>
          <w:sz w:val="27"/>
          <w:szCs w:val="27"/>
        </w:rPr>
      </w:pPr>
      <w:r w:rsidRPr="00AC73D0">
        <w:rPr>
          <w:rFonts w:ascii="inherit" w:eastAsia="宋体" w:hAnsi="inherit" w:cs="Arial"/>
          <w:b/>
          <w:bCs/>
          <w:color w:val="000000"/>
          <w:kern w:val="0"/>
          <w:sz w:val="27"/>
          <w:szCs w:val="27"/>
        </w:rPr>
        <w:t>Android</w:t>
      </w:r>
      <w:r w:rsidRPr="00AC73D0">
        <w:rPr>
          <w:rFonts w:ascii="inherit" w:eastAsia="宋体" w:hAnsi="inherit" w:cs="Arial"/>
          <w:b/>
          <w:bCs/>
          <w:color w:val="000000"/>
          <w:kern w:val="0"/>
          <w:sz w:val="27"/>
          <w:szCs w:val="27"/>
        </w:rPr>
        <w:t>系统</w:t>
      </w:r>
    </w:p>
    <w:p w:rsidR="00AC73D0" w:rsidRPr="00AC73D0" w:rsidRDefault="00AC73D0" w:rsidP="00AC73D0">
      <w:pPr>
        <w:widowControl/>
        <w:numPr>
          <w:ilvl w:val="0"/>
          <w:numId w:val="20"/>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Binder</w:t>
      </w:r>
      <w:r w:rsidRPr="00AC73D0">
        <w:rPr>
          <w:rFonts w:ascii="inherit" w:eastAsia="宋体" w:hAnsi="inherit" w:cs="Arial"/>
          <w:color w:val="000000"/>
          <w:kern w:val="0"/>
          <w:sz w:val="24"/>
          <w:szCs w:val="24"/>
        </w:rPr>
        <w:t>通信</w:t>
      </w:r>
    </w:p>
    <w:p w:rsidR="00AC73D0" w:rsidRPr="00AC73D0" w:rsidRDefault="00AC73D0" w:rsidP="00AC73D0">
      <w:pPr>
        <w:widowControl/>
        <w:numPr>
          <w:ilvl w:val="1"/>
          <w:numId w:val="20"/>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Binder</w:t>
      </w:r>
      <w:r w:rsidRPr="00AC73D0">
        <w:rPr>
          <w:rFonts w:ascii="inherit" w:eastAsia="宋体" w:hAnsi="inherit" w:cs="Arial"/>
          <w:color w:val="000000"/>
          <w:kern w:val="0"/>
          <w:sz w:val="24"/>
          <w:szCs w:val="24"/>
        </w:rPr>
        <w:t>线程池：每个</w:t>
      </w:r>
      <w:r w:rsidRPr="00AC73D0">
        <w:rPr>
          <w:rFonts w:ascii="inherit" w:eastAsia="宋体" w:hAnsi="inherit" w:cs="Arial"/>
          <w:color w:val="000000"/>
          <w:kern w:val="0"/>
          <w:sz w:val="24"/>
          <w:szCs w:val="24"/>
        </w:rPr>
        <w:t xml:space="preserve"> Server </w:t>
      </w:r>
      <w:r w:rsidRPr="00AC73D0">
        <w:rPr>
          <w:rFonts w:ascii="inherit" w:eastAsia="宋体" w:hAnsi="inherit" w:cs="Arial"/>
          <w:color w:val="000000"/>
          <w:kern w:val="0"/>
          <w:sz w:val="24"/>
          <w:szCs w:val="24"/>
        </w:rPr>
        <w:t>进程在启动时创建一个</w:t>
      </w:r>
      <w:r w:rsidRPr="00AC73D0">
        <w:rPr>
          <w:rFonts w:ascii="inherit" w:eastAsia="宋体" w:hAnsi="inherit" w:cs="Arial"/>
          <w:color w:val="000000"/>
          <w:kern w:val="0"/>
          <w:sz w:val="24"/>
          <w:szCs w:val="24"/>
        </w:rPr>
        <w:t xml:space="preserve"> binder </w:t>
      </w:r>
      <w:r w:rsidRPr="00AC73D0">
        <w:rPr>
          <w:rFonts w:ascii="inherit" w:eastAsia="宋体" w:hAnsi="inherit" w:cs="Arial"/>
          <w:color w:val="000000"/>
          <w:kern w:val="0"/>
          <w:sz w:val="24"/>
          <w:szCs w:val="24"/>
        </w:rPr>
        <w:t>线程池，并向其中注册一个</w:t>
      </w:r>
      <w:r w:rsidRPr="00AC73D0">
        <w:rPr>
          <w:rFonts w:ascii="inherit" w:eastAsia="宋体" w:hAnsi="inherit" w:cs="Arial"/>
          <w:color w:val="000000"/>
          <w:kern w:val="0"/>
          <w:sz w:val="24"/>
          <w:szCs w:val="24"/>
        </w:rPr>
        <w:t xml:space="preserve"> Binder </w:t>
      </w:r>
      <w:r w:rsidRPr="00AC73D0">
        <w:rPr>
          <w:rFonts w:ascii="inherit" w:eastAsia="宋体" w:hAnsi="inherit" w:cs="Arial"/>
          <w:color w:val="000000"/>
          <w:kern w:val="0"/>
          <w:sz w:val="24"/>
          <w:szCs w:val="24"/>
        </w:rPr>
        <w:t>线程；之后</w:t>
      </w:r>
      <w:r w:rsidRPr="00AC73D0">
        <w:rPr>
          <w:rFonts w:ascii="inherit" w:eastAsia="宋体" w:hAnsi="inherit" w:cs="Arial"/>
          <w:color w:val="000000"/>
          <w:kern w:val="0"/>
          <w:sz w:val="24"/>
          <w:szCs w:val="24"/>
        </w:rPr>
        <w:t xml:space="preserve"> Server </w:t>
      </w:r>
      <w:r w:rsidRPr="00AC73D0">
        <w:rPr>
          <w:rFonts w:ascii="inherit" w:eastAsia="宋体" w:hAnsi="inherit" w:cs="Arial"/>
          <w:color w:val="000000"/>
          <w:kern w:val="0"/>
          <w:sz w:val="24"/>
          <w:szCs w:val="24"/>
        </w:rPr>
        <w:t>进程也可以向</w:t>
      </w:r>
      <w:r w:rsidRPr="00AC73D0">
        <w:rPr>
          <w:rFonts w:ascii="inherit" w:eastAsia="宋体" w:hAnsi="inherit" w:cs="Arial"/>
          <w:color w:val="000000"/>
          <w:kern w:val="0"/>
          <w:sz w:val="24"/>
          <w:szCs w:val="24"/>
        </w:rPr>
        <w:t xml:space="preserve"> binder </w:t>
      </w:r>
      <w:r w:rsidRPr="00AC73D0">
        <w:rPr>
          <w:rFonts w:ascii="inherit" w:eastAsia="宋体" w:hAnsi="inherit" w:cs="Arial"/>
          <w:color w:val="000000"/>
          <w:kern w:val="0"/>
          <w:sz w:val="24"/>
          <w:szCs w:val="24"/>
        </w:rPr>
        <w:t>线程池注册新的线程，或者</w:t>
      </w:r>
      <w:r w:rsidRPr="00AC73D0">
        <w:rPr>
          <w:rFonts w:ascii="inherit" w:eastAsia="宋体" w:hAnsi="inherit" w:cs="Arial"/>
          <w:color w:val="000000"/>
          <w:kern w:val="0"/>
          <w:sz w:val="24"/>
          <w:szCs w:val="24"/>
        </w:rPr>
        <w:t xml:space="preserve"> Binder </w:t>
      </w:r>
      <w:r w:rsidRPr="00AC73D0">
        <w:rPr>
          <w:rFonts w:ascii="inherit" w:eastAsia="宋体" w:hAnsi="inherit" w:cs="Arial"/>
          <w:color w:val="000000"/>
          <w:kern w:val="0"/>
          <w:sz w:val="24"/>
          <w:szCs w:val="24"/>
        </w:rPr>
        <w:t>驱动在探测到没有空闲</w:t>
      </w:r>
      <w:r w:rsidRPr="00AC73D0">
        <w:rPr>
          <w:rFonts w:ascii="inherit" w:eastAsia="宋体" w:hAnsi="inherit" w:cs="Arial"/>
          <w:color w:val="000000"/>
          <w:kern w:val="0"/>
          <w:sz w:val="24"/>
          <w:szCs w:val="24"/>
        </w:rPr>
        <w:t xml:space="preserve"> binder </w:t>
      </w:r>
      <w:r w:rsidRPr="00AC73D0">
        <w:rPr>
          <w:rFonts w:ascii="inherit" w:eastAsia="宋体" w:hAnsi="inherit" w:cs="Arial"/>
          <w:color w:val="000000"/>
          <w:kern w:val="0"/>
          <w:sz w:val="24"/>
          <w:szCs w:val="24"/>
        </w:rPr>
        <w:t>线程时主动向</w:t>
      </w:r>
      <w:r w:rsidRPr="00AC73D0">
        <w:rPr>
          <w:rFonts w:ascii="inherit" w:eastAsia="宋体" w:hAnsi="inherit" w:cs="Arial"/>
          <w:color w:val="000000"/>
          <w:kern w:val="0"/>
          <w:sz w:val="24"/>
          <w:szCs w:val="24"/>
        </w:rPr>
        <w:t xml:space="preserve"> Server </w:t>
      </w:r>
      <w:r w:rsidRPr="00AC73D0">
        <w:rPr>
          <w:rFonts w:ascii="inherit" w:eastAsia="宋体" w:hAnsi="inherit" w:cs="Arial"/>
          <w:color w:val="000000"/>
          <w:kern w:val="0"/>
          <w:sz w:val="24"/>
          <w:szCs w:val="24"/>
        </w:rPr>
        <w:t>进程注册新的的</w:t>
      </w:r>
      <w:r w:rsidRPr="00AC73D0">
        <w:rPr>
          <w:rFonts w:ascii="inherit" w:eastAsia="宋体" w:hAnsi="inherit" w:cs="Arial"/>
          <w:color w:val="000000"/>
          <w:kern w:val="0"/>
          <w:sz w:val="24"/>
          <w:szCs w:val="24"/>
        </w:rPr>
        <w:t xml:space="preserve"> binder </w:t>
      </w:r>
      <w:r w:rsidRPr="00AC73D0">
        <w:rPr>
          <w:rFonts w:ascii="inherit" w:eastAsia="宋体" w:hAnsi="inherit" w:cs="Arial"/>
          <w:color w:val="000000"/>
          <w:kern w:val="0"/>
          <w:sz w:val="24"/>
          <w:szCs w:val="24"/>
        </w:rPr>
        <w:t>线程。对于一个</w:t>
      </w:r>
      <w:r w:rsidRPr="00AC73D0">
        <w:rPr>
          <w:rFonts w:ascii="inherit" w:eastAsia="宋体" w:hAnsi="inherit" w:cs="Arial"/>
          <w:color w:val="000000"/>
          <w:kern w:val="0"/>
          <w:sz w:val="24"/>
          <w:szCs w:val="24"/>
        </w:rPr>
        <w:t xml:space="preserve"> Server </w:t>
      </w:r>
      <w:r w:rsidRPr="00AC73D0">
        <w:rPr>
          <w:rFonts w:ascii="inherit" w:eastAsia="宋体" w:hAnsi="inherit" w:cs="Arial"/>
          <w:color w:val="000000"/>
          <w:kern w:val="0"/>
          <w:sz w:val="24"/>
          <w:szCs w:val="24"/>
        </w:rPr>
        <w:t>进程有一个最大</w:t>
      </w:r>
      <w:r w:rsidRPr="00AC73D0">
        <w:rPr>
          <w:rFonts w:ascii="inherit" w:eastAsia="宋体" w:hAnsi="inherit" w:cs="Arial"/>
          <w:color w:val="000000"/>
          <w:kern w:val="0"/>
          <w:sz w:val="24"/>
          <w:szCs w:val="24"/>
        </w:rPr>
        <w:t xml:space="preserve"> Binder </w:t>
      </w:r>
      <w:r w:rsidRPr="00AC73D0">
        <w:rPr>
          <w:rFonts w:ascii="inherit" w:eastAsia="宋体" w:hAnsi="inherit" w:cs="Arial"/>
          <w:color w:val="000000"/>
          <w:kern w:val="0"/>
          <w:sz w:val="24"/>
          <w:szCs w:val="24"/>
        </w:rPr>
        <w:t>线程数限制，默认为</w:t>
      </w:r>
      <w:r w:rsidRPr="00AC73D0">
        <w:rPr>
          <w:rFonts w:ascii="inherit" w:eastAsia="宋体" w:hAnsi="inherit" w:cs="Arial"/>
          <w:color w:val="000000"/>
          <w:kern w:val="0"/>
          <w:sz w:val="24"/>
          <w:szCs w:val="24"/>
        </w:rPr>
        <w:t>16</w:t>
      </w:r>
      <w:r w:rsidRPr="00AC73D0">
        <w:rPr>
          <w:rFonts w:ascii="inherit" w:eastAsia="宋体" w:hAnsi="inherit" w:cs="Arial"/>
          <w:color w:val="000000"/>
          <w:kern w:val="0"/>
          <w:sz w:val="24"/>
          <w:szCs w:val="24"/>
        </w:rPr>
        <w:t>个</w:t>
      </w:r>
      <w:r w:rsidRPr="00AC73D0">
        <w:rPr>
          <w:rFonts w:ascii="inherit" w:eastAsia="宋体" w:hAnsi="inherit" w:cs="Arial"/>
          <w:color w:val="000000"/>
          <w:kern w:val="0"/>
          <w:sz w:val="24"/>
          <w:szCs w:val="24"/>
        </w:rPr>
        <w:t xml:space="preserve"> binder </w:t>
      </w:r>
      <w:r w:rsidRPr="00AC73D0">
        <w:rPr>
          <w:rFonts w:ascii="inherit" w:eastAsia="宋体" w:hAnsi="inherit" w:cs="Arial"/>
          <w:color w:val="000000"/>
          <w:kern w:val="0"/>
          <w:sz w:val="24"/>
          <w:szCs w:val="24"/>
        </w:rPr>
        <w:t>线程，例如</w:t>
      </w:r>
      <w:r w:rsidRPr="00AC73D0">
        <w:rPr>
          <w:rFonts w:ascii="inherit" w:eastAsia="宋体" w:hAnsi="inherit" w:cs="Arial"/>
          <w:color w:val="000000"/>
          <w:kern w:val="0"/>
          <w:sz w:val="24"/>
          <w:szCs w:val="24"/>
        </w:rPr>
        <w:t xml:space="preserve"> Android </w:t>
      </w:r>
      <w:r w:rsidRPr="00AC73D0">
        <w:rPr>
          <w:rFonts w:ascii="inherit" w:eastAsia="宋体" w:hAnsi="inherit" w:cs="Arial"/>
          <w:color w:val="000000"/>
          <w:kern w:val="0"/>
          <w:sz w:val="24"/>
          <w:szCs w:val="24"/>
        </w:rPr>
        <w:t>的</w:t>
      </w:r>
      <w:r w:rsidRPr="00AC73D0">
        <w:rPr>
          <w:rFonts w:ascii="inherit" w:eastAsia="宋体" w:hAnsi="inherit" w:cs="Arial"/>
          <w:color w:val="000000"/>
          <w:kern w:val="0"/>
          <w:sz w:val="24"/>
          <w:szCs w:val="24"/>
        </w:rPr>
        <w:t xml:space="preserve"> system_server </w:t>
      </w:r>
      <w:r w:rsidRPr="00AC73D0">
        <w:rPr>
          <w:rFonts w:ascii="inherit" w:eastAsia="宋体" w:hAnsi="inherit" w:cs="Arial"/>
          <w:color w:val="000000"/>
          <w:kern w:val="0"/>
          <w:sz w:val="24"/>
          <w:szCs w:val="24"/>
        </w:rPr>
        <w:t>进程就存在</w:t>
      </w:r>
      <w:r w:rsidRPr="00AC73D0">
        <w:rPr>
          <w:rFonts w:ascii="inherit" w:eastAsia="宋体" w:hAnsi="inherit" w:cs="Arial"/>
          <w:color w:val="000000"/>
          <w:kern w:val="0"/>
          <w:sz w:val="24"/>
          <w:szCs w:val="24"/>
        </w:rPr>
        <w:t>16</w:t>
      </w:r>
      <w:r w:rsidRPr="00AC73D0">
        <w:rPr>
          <w:rFonts w:ascii="inherit" w:eastAsia="宋体" w:hAnsi="inherit" w:cs="Arial"/>
          <w:color w:val="000000"/>
          <w:kern w:val="0"/>
          <w:sz w:val="24"/>
          <w:szCs w:val="24"/>
        </w:rPr>
        <w:t>个线程。对于所有</w:t>
      </w:r>
      <w:r w:rsidRPr="00AC73D0">
        <w:rPr>
          <w:rFonts w:ascii="inherit" w:eastAsia="宋体" w:hAnsi="inherit" w:cs="Arial"/>
          <w:color w:val="000000"/>
          <w:kern w:val="0"/>
          <w:sz w:val="24"/>
          <w:szCs w:val="24"/>
        </w:rPr>
        <w:t xml:space="preserve"> Client </w:t>
      </w:r>
      <w:r w:rsidRPr="00AC73D0">
        <w:rPr>
          <w:rFonts w:ascii="inherit" w:eastAsia="宋体" w:hAnsi="inherit" w:cs="Arial"/>
          <w:color w:val="000000"/>
          <w:kern w:val="0"/>
          <w:sz w:val="24"/>
          <w:szCs w:val="24"/>
        </w:rPr>
        <w:t>端进程的</w:t>
      </w:r>
      <w:r w:rsidRPr="00AC73D0">
        <w:rPr>
          <w:rFonts w:ascii="inherit" w:eastAsia="宋体" w:hAnsi="inherit" w:cs="Arial"/>
          <w:color w:val="000000"/>
          <w:kern w:val="0"/>
          <w:sz w:val="24"/>
          <w:szCs w:val="24"/>
        </w:rPr>
        <w:t xml:space="preserve"> binder </w:t>
      </w:r>
      <w:r w:rsidRPr="00AC73D0">
        <w:rPr>
          <w:rFonts w:ascii="inherit" w:eastAsia="宋体" w:hAnsi="inherit" w:cs="Arial"/>
          <w:color w:val="000000"/>
          <w:kern w:val="0"/>
          <w:sz w:val="24"/>
          <w:szCs w:val="24"/>
        </w:rPr>
        <w:t>请求都是交由</w:t>
      </w:r>
      <w:r w:rsidRPr="00AC73D0">
        <w:rPr>
          <w:rFonts w:ascii="inherit" w:eastAsia="宋体" w:hAnsi="inherit" w:cs="Arial"/>
          <w:color w:val="000000"/>
          <w:kern w:val="0"/>
          <w:sz w:val="24"/>
          <w:szCs w:val="24"/>
        </w:rPr>
        <w:t xml:space="preserve"> Server </w:t>
      </w:r>
      <w:r w:rsidRPr="00AC73D0">
        <w:rPr>
          <w:rFonts w:ascii="inherit" w:eastAsia="宋体" w:hAnsi="inherit" w:cs="Arial"/>
          <w:color w:val="000000"/>
          <w:kern w:val="0"/>
          <w:sz w:val="24"/>
          <w:szCs w:val="24"/>
        </w:rPr>
        <w:t>端进程的</w:t>
      </w:r>
      <w:r w:rsidRPr="00AC73D0">
        <w:rPr>
          <w:rFonts w:ascii="inherit" w:eastAsia="宋体" w:hAnsi="inherit" w:cs="Arial"/>
          <w:color w:val="000000"/>
          <w:kern w:val="0"/>
          <w:sz w:val="24"/>
          <w:szCs w:val="24"/>
        </w:rPr>
        <w:t xml:space="preserve"> binder </w:t>
      </w:r>
      <w:r w:rsidRPr="00AC73D0">
        <w:rPr>
          <w:rFonts w:ascii="inherit" w:eastAsia="宋体" w:hAnsi="inherit" w:cs="Arial"/>
          <w:color w:val="000000"/>
          <w:kern w:val="0"/>
          <w:sz w:val="24"/>
          <w:szCs w:val="24"/>
        </w:rPr>
        <w:t>线程来处理的</w:t>
      </w:r>
    </w:p>
    <w:p w:rsidR="00AC73D0" w:rsidRPr="00AC73D0" w:rsidRDefault="00AC73D0" w:rsidP="00AC73D0">
      <w:pPr>
        <w:widowControl/>
        <w:shd w:val="clear" w:color="auto" w:fill="FFFFFF"/>
        <w:spacing w:before="100" w:beforeAutospacing="1" w:after="100" w:afterAutospacing="1"/>
        <w:jc w:val="left"/>
        <w:outlineLvl w:val="2"/>
        <w:rPr>
          <w:rFonts w:ascii="inherit" w:eastAsia="宋体" w:hAnsi="inherit" w:cs="Arial"/>
          <w:b/>
          <w:bCs/>
          <w:color w:val="000000"/>
          <w:kern w:val="0"/>
          <w:sz w:val="27"/>
          <w:szCs w:val="27"/>
        </w:rPr>
      </w:pPr>
      <w:r w:rsidRPr="00AC73D0">
        <w:rPr>
          <w:rFonts w:ascii="inherit" w:eastAsia="宋体" w:hAnsi="inherit" w:cs="Arial"/>
          <w:b/>
          <w:bCs/>
          <w:color w:val="000000"/>
          <w:kern w:val="0"/>
          <w:sz w:val="27"/>
          <w:szCs w:val="27"/>
        </w:rPr>
        <w:t>其它</w:t>
      </w:r>
    </w:p>
    <w:p w:rsidR="00AC73D0" w:rsidRPr="00AC73D0" w:rsidRDefault="00AC73D0" w:rsidP="00AC73D0">
      <w:pPr>
        <w:widowControl/>
        <w:numPr>
          <w:ilvl w:val="0"/>
          <w:numId w:val="21"/>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用过哪些设计模式？</w:t>
      </w:r>
      <w:r w:rsidRPr="00AC73D0">
        <w:rPr>
          <w:rFonts w:ascii="inherit" w:eastAsia="宋体" w:hAnsi="inherit" w:cs="Arial"/>
          <w:color w:val="000000"/>
          <w:kern w:val="0"/>
          <w:sz w:val="24"/>
          <w:szCs w:val="24"/>
        </w:rPr>
        <w:t>DCL</w:t>
      </w:r>
      <w:r w:rsidRPr="00AC73D0">
        <w:rPr>
          <w:rFonts w:ascii="inherit" w:eastAsia="宋体" w:hAnsi="inherit" w:cs="Arial"/>
          <w:color w:val="000000"/>
          <w:kern w:val="0"/>
          <w:sz w:val="24"/>
          <w:szCs w:val="24"/>
        </w:rPr>
        <w:t>单例模式为什么要两次判空？</w:t>
      </w:r>
      <w:r w:rsidRPr="00AC73D0">
        <w:rPr>
          <w:rFonts w:ascii="inherit" w:eastAsia="宋体" w:hAnsi="inherit" w:cs="Arial"/>
          <w:color w:val="000000"/>
          <w:kern w:val="0"/>
          <w:sz w:val="24"/>
          <w:szCs w:val="24"/>
        </w:rPr>
        <w:t>Android</w:t>
      </w:r>
      <w:r w:rsidRPr="00AC73D0">
        <w:rPr>
          <w:rFonts w:ascii="inherit" w:eastAsia="宋体" w:hAnsi="inherit" w:cs="Arial"/>
          <w:color w:val="000000"/>
          <w:kern w:val="0"/>
          <w:sz w:val="24"/>
          <w:szCs w:val="24"/>
        </w:rPr>
        <w:t>里源码或者你用过的开源库都用到了什么设计模式？</w:t>
      </w:r>
    </w:p>
    <w:p w:rsidR="00AC73D0" w:rsidRPr="00AC73D0" w:rsidRDefault="00AC73D0" w:rsidP="00AC73D0">
      <w:pPr>
        <w:widowControl/>
        <w:numPr>
          <w:ilvl w:val="1"/>
          <w:numId w:val="21"/>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builder</w:t>
      </w:r>
      <w:r w:rsidRPr="00AC73D0">
        <w:rPr>
          <w:rFonts w:ascii="inherit" w:eastAsia="宋体" w:hAnsi="inherit" w:cs="Arial"/>
          <w:color w:val="000000"/>
          <w:kern w:val="0"/>
          <w:sz w:val="24"/>
          <w:szCs w:val="24"/>
        </w:rPr>
        <w:t>模式、单例模式、工厂方法模式</w:t>
      </w:r>
    </w:p>
    <w:p w:rsidR="00AC73D0" w:rsidRPr="00AC73D0" w:rsidRDefault="00AC73D0" w:rsidP="00AC73D0">
      <w:pPr>
        <w:widowControl/>
        <w:numPr>
          <w:ilvl w:val="1"/>
          <w:numId w:val="21"/>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防止</w:t>
      </w:r>
      <w:r w:rsidRPr="00AC73D0">
        <w:rPr>
          <w:rFonts w:ascii="inherit" w:eastAsia="宋体" w:hAnsi="inherit" w:cs="Arial"/>
          <w:color w:val="000000"/>
          <w:kern w:val="0"/>
          <w:sz w:val="24"/>
          <w:szCs w:val="24"/>
        </w:rPr>
        <w:t>jvm</w:t>
      </w:r>
      <w:r w:rsidRPr="00AC73D0">
        <w:rPr>
          <w:rFonts w:ascii="inherit" w:eastAsia="宋体" w:hAnsi="inherit" w:cs="Arial"/>
          <w:color w:val="000000"/>
          <w:kern w:val="0"/>
          <w:sz w:val="24"/>
          <w:szCs w:val="24"/>
        </w:rPr>
        <w:t>即时编译时指令重排序导致的判空异常</w:t>
      </w:r>
    </w:p>
    <w:p w:rsidR="00AC73D0" w:rsidRPr="00AC73D0" w:rsidRDefault="00AC73D0" w:rsidP="00AC73D0">
      <w:pPr>
        <w:widowControl/>
        <w:numPr>
          <w:ilvl w:val="1"/>
          <w:numId w:val="21"/>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Glide</w:t>
      </w:r>
      <w:r w:rsidRPr="00AC73D0">
        <w:rPr>
          <w:rFonts w:ascii="inherit" w:eastAsia="宋体" w:hAnsi="inherit" w:cs="Arial"/>
          <w:color w:val="000000"/>
          <w:kern w:val="0"/>
          <w:sz w:val="24"/>
          <w:szCs w:val="24"/>
        </w:rPr>
        <w:t>使用</w:t>
      </w:r>
      <w:r w:rsidRPr="00AC73D0">
        <w:rPr>
          <w:rFonts w:ascii="inherit" w:eastAsia="宋体" w:hAnsi="inherit" w:cs="Arial"/>
          <w:color w:val="000000"/>
          <w:kern w:val="0"/>
          <w:sz w:val="24"/>
          <w:szCs w:val="24"/>
        </w:rPr>
        <w:t>builder</w:t>
      </w:r>
      <w:r w:rsidRPr="00AC73D0">
        <w:rPr>
          <w:rFonts w:ascii="inherit" w:eastAsia="宋体" w:hAnsi="inherit" w:cs="Arial"/>
          <w:color w:val="000000"/>
          <w:kern w:val="0"/>
          <w:sz w:val="24"/>
          <w:szCs w:val="24"/>
        </w:rPr>
        <w:t>模式、适配器模式、策略模式</w:t>
      </w:r>
    </w:p>
    <w:p w:rsidR="00AC73D0" w:rsidRPr="00AC73D0" w:rsidRDefault="00AC73D0" w:rsidP="00AC73D0">
      <w:pPr>
        <w:widowControl/>
        <w:numPr>
          <w:ilvl w:val="0"/>
          <w:numId w:val="21"/>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 final</w:t>
      </w:r>
      <w:r w:rsidRPr="00AC73D0">
        <w:rPr>
          <w:rFonts w:ascii="inherit" w:eastAsia="宋体" w:hAnsi="inherit" w:cs="Arial"/>
          <w:color w:val="000000"/>
          <w:kern w:val="0"/>
          <w:sz w:val="24"/>
          <w:szCs w:val="24"/>
        </w:rPr>
        <w:t>关键字的作用？</w:t>
      </w:r>
    </w:p>
    <w:p w:rsidR="00AC73D0" w:rsidRPr="00AC73D0" w:rsidRDefault="00AC73D0" w:rsidP="00AC73D0">
      <w:pPr>
        <w:widowControl/>
        <w:numPr>
          <w:ilvl w:val="1"/>
          <w:numId w:val="22"/>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final</w:t>
      </w:r>
      <w:r w:rsidRPr="00AC73D0">
        <w:rPr>
          <w:rFonts w:ascii="inherit" w:eastAsia="宋体" w:hAnsi="inherit" w:cs="Arial"/>
          <w:color w:val="000000"/>
          <w:kern w:val="0"/>
          <w:sz w:val="24"/>
          <w:szCs w:val="24"/>
        </w:rPr>
        <w:t>修饰的类不可被继承，</w:t>
      </w:r>
      <w:r w:rsidRPr="00AC73D0">
        <w:rPr>
          <w:rFonts w:ascii="inherit" w:eastAsia="宋体" w:hAnsi="inherit" w:cs="Arial"/>
          <w:color w:val="000000"/>
          <w:kern w:val="0"/>
          <w:sz w:val="24"/>
          <w:szCs w:val="24"/>
        </w:rPr>
        <w:t>final</w:t>
      </w:r>
      <w:r w:rsidRPr="00AC73D0">
        <w:rPr>
          <w:rFonts w:ascii="inherit" w:eastAsia="宋体" w:hAnsi="inherit" w:cs="Arial"/>
          <w:color w:val="000000"/>
          <w:kern w:val="0"/>
          <w:sz w:val="24"/>
          <w:szCs w:val="24"/>
        </w:rPr>
        <w:t>修饰的变量不可被修改，</w:t>
      </w:r>
      <w:r w:rsidRPr="00AC73D0">
        <w:rPr>
          <w:rFonts w:ascii="inherit" w:eastAsia="宋体" w:hAnsi="inherit" w:cs="Arial"/>
          <w:color w:val="000000"/>
          <w:kern w:val="0"/>
          <w:sz w:val="24"/>
          <w:szCs w:val="24"/>
        </w:rPr>
        <w:t>final</w:t>
      </w:r>
      <w:r w:rsidRPr="00AC73D0">
        <w:rPr>
          <w:rFonts w:ascii="inherit" w:eastAsia="宋体" w:hAnsi="inherit" w:cs="Arial"/>
          <w:color w:val="000000"/>
          <w:kern w:val="0"/>
          <w:sz w:val="24"/>
          <w:szCs w:val="24"/>
        </w:rPr>
        <w:t>方法不可被重写</w:t>
      </w:r>
    </w:p>
    <w:p w:rsidR="00AC73D0" w:rsidRPr="00AC73D0" w:rsidRDefault="00AC73D0" w:rsidP="00AC73D0">
      <w:pPr>
        <w:widowControl/>
        <w:numPr>
          <w:ilvl w:val="1"/>
          <w:numId w:val="22"/>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好处是提高性能，使用</w:t>
      </w:r>
      <w:r w:rsidRPr="00AC73D0">
        <w:rPr>
          <w:rFonts w:ascii="inherit" w:eastAsia="宋体" w:hAnsi="inherit" w:cs="Arial"/>
          <w:color w:val="000000"/>
          <w:kern w:val="0"/>
          <w:sz w:val="24"/>
          <w:szCs w:val="24"/>
        </w:rPr>
        <w:t>final</w:t>
      </w:r>
      <w:r w:rsidRPr="00AC73D0">
        <w:rPr>
          <w:rFonts w:ascii="inherit" w:eastAsia="宋体" w:hAnsi="inherit" w:cs="Arial"/>
          <w:color w:val="000000"/>
          <w:kern w:val="0"/>
          <w:sz w:val="24"/>
          <w:szCs w:val="24"/>
        </w:rPr>
        <w:t>关键字</w:t>
      </w:r>
      <w:r w:rsidRPr="00AC73D0">
        <w:rPr>
          <w:rFonts w:ascii="inherit" w:eastAsia="宋体" w:hAnsi="inherit" w:cs="Arial"/>
          <w:color w:val="000000"/>
          <w:kern w:val="0"/>
          <w:sz w:val="24"/>
          <w:szCs w:val="24"/>
        </w:rPr>
        <w:t>jvm</w:t>
      </w:r>
      <w:r w:rsidRPr="00AC73D0">
        <w:rPr>
          <w:rFonts w:ascii="inherit" w:eastAsia="宋体" w:hAnsi="inherit" w:cs="Arial"/>
          <w:color w:val="000000"/>
          <w:kern w:val="0"/>
          <w:sz w:val="24"/>
          <w:szCs w:val="24"/>
        </w:rPr>
        <w:t>会对方法、变量及类进行优化</w:t>
      </w:r>
    </w:p>
    <w:p w:rsidR="00AC73D0" w:rsidRPr="00AC73D0" w:rsidRDefault="00AC73D0" w:rsidP="00AC73D0">
      <w:pPr>
        <w:widowControl/>
        <w:numPr>
          <w:ilvl w:val="0"/>
          <w:numId w:val="22"/>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静态内部类和内部类的区别？</w:t>
      </w:r>
    </w:p>
    <w:p w:rsidR="00AC73D0" w:rsidRPr="00AC73D0" w:rsidRDefault="00AC73D0" w:rsidP="00AC73D0">
      <w:pPr>
        <w:widowControl/>
        <w:numPr>
          <w:ilvl w:val="1"/>
          <w:numId w:val="22"/>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静态内部类不持有外部类引用</w:t>
      </w:r>
    </w:p>
    <w:p w:rsidR="00AC73D0" w:rsidRPr="00AC73D0" w:rsidRDefault="00AC73D0" w:rsidP="00AC73D0">
      <w:pPr>
        <w:widowControl/>
        <w:numPr>
          <w:ilvl w:val="0"/>
          <w:numId w:val="22"/>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值传递类问题</w:t>
      </w:r>
    </w:p>
    <w:p w:rsidR="00AC73D0" w:rsidRPr="00AC73D0" w:rsidRDefault="00AC73D0" w:rsidP="00AC73D0">
      <w:pPr>
        <w:widowControl/>
        <w:numPr>
          <w:ilvl w:val="0"/>
          <w:numId w:val="22"/>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Kotlin</w:t>
      </w:r>
      <w:r w:rsidRPr="00AC73D0">
        <w:rPr>
          <w:rFonts w:ascii="inherit" w:eastAsia="宋体" w:hAnsi="inherit" w:cs="Arial"/>
          <w:color w:val="000000"/>
          <w:kern w:val="0"/>
          <w:sz w:val="24"/>
          <w:szCs w:val="24"/>
        </w:rPr>
        <w:t>为什么能和</w:t>
      </w:r>
      <w:r w:rsidRPr="00AC73D0">
        <w:rPr>
          <w:rFonts w:ascii="inherit" w:eastAsia="宋体" w:hAnsi="inherit" w:cs="Arial"/>
          <w:color w:val="000000"/>
          <w:kern w:val="0"/>
          <w:sz w:val="24"/>
          <w:szCs w:val="24"/>
        </w:rPr>
        <w:t>Java</w:t>
      </w:r>
      <w:r w:rsidRPr="00AC73D0">
        <w:rPr>
          <w:rFonts w:ascii="inherit" w:eastAsia="宋体" w:hAnsi="inherit" w:cs="Arial"/>
          <w:color w:val="000000"/>
          <w:kern w:val="0"/>
          <w:sz w:val="24"/>
          <w:szCs w:val="24"/>
        </w:rPr>
        <w:t>混编</w:t>
      </w:r>
    </w:p>
    <w:p w:rsidR="00AC73D0" w:rsidRPr="00AC73D0" w:rsidRDefault="00AC73D0" w:rsidP="00AC73D0">
      <w:pPr>
        <w:widowControl/>
        <w:shd w:val="clear" w:color="auto" w:fill="FFFFFF"/>
        <w:spacing w:before="100" w:beforeAutospacing="1" w:after="100" w:afterAutospacing="1"/>
        <w:jc w:val="left"/>
        <w:outlineLvl w:val="2"/>
        <w:rPr>
          <w:rFonts w:ascii="inherit" w:eastAsia="宋体" w:hAnsi="inherit" w:cs="Arial"/>
          <w:b/>
          <w:bCs/>
          <w:color w:val="000000"/>
          <w:kern w:val="0"/>
          <w:sz w:val="27"/>
          <w:szCs w:val="27"/>
        </w:rPr>
      </w:pPr>
      <w:r w:rsidRPr="00AC73D0">
        <w:rPr>
          <w:rFonts w:ascii="inherit" w:eastAsia="宋体" w:hAnsi="inherit" w:cs="Arial"/>
          <w:b/>
          <w:bCs/>
          <w:color w:val="000000"/>
          <w:kern w:val="0"/>
          <w:sz w:val="27"/>
          <w:szCs w:val="27"/>
        </w:rPr>
        <w:t>Android</w:t>
      </w:r>
      <w:r w:rsidRPr="00AC73D0">
        <w:rPr>
          <w:rFonts w:ascii="inherit" w:eastAsia="宋体" w:hAnsi="inherit" w:cs="Arial"/>
          <w:b/>
          <w:bCs/>
          <w:color w:val="000000"/>
          <w:kern w:val="0"/>
          <w:sz w:val="27"/>
          <w:szCs w:val="27"/>
        </w:rPr>
        <w:t>题</w:t>
      </w:r>
    </w:p>
    <w:p w:rsidR="00AC73D0" w:rsidRPr="00AC73D0" w:rsidRDefault="00AC73D0" w:rsidP="00AC73D0">
      <w:pPr>
        <w:widowControl/>
        <w:numPr>
          <w:ilvl w:val="0"/>
          <w:numId w:val="23"/>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你有什么亮点？项目中遇到过什么难题或者坑，怎么解决的？</w:t>
      </w:r>
    </w:p>
    <w:p w:rsidR="00AC73D0" w:rsidRPr="00AC73D0" w:rsidRDefault="00AC73D0" w:rsidP="00AC73D0">
      <w:pPr>
        <w:widowControl/>
        <w:numPr>
          <w:ilvl w:val="1"/>
          <w:numId w:val="23"/>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擅长架构分层设计，应用的性能优化</w:t>
      </w:r>
    </w:p>
    <w:p w:rsidR="00AC73D0" w:rsidRPr="00AC73D0" w:rsidRDefault="00AC73D0" w:rsidP="00AC73D0">
      <w:pPr>
        <w:widowControl/>
        <w:numPr>
          <w:ilvl w:val="1"/>
          <w:numId w:val="23"/>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Android N</w:t>
      </w:r>
      <w:r w:rsidRPr="00AC73D0">
        <w:rPr>
          <w:rFonts w:ascii="inherit" w:eastAsia="宋体" w:hAnsi="inherit" w:cs="Arial"/>
          <w:color w:val="000000"/>
          <w:kern w:val="0"/>
          <w:sz w:val="24"/>
          <w:szCs w:val="24"/>
        </w:rPr>
        <w:t>的适配问题，项目中使用</w:t>
      </w:r>
      <w:r w:rsidRPr="00AC73D0">
        <w:rPr>
          <w:rFonts w:ascii="inherit" w:eastAsia="宋体" w:hAnsi="inherit" w:cs="Arial"/>
          <w:color w:val="000000"/>
          <w:kern w:val="0"/>
          <w:sz w:val="24"/>
          <w:szCs w:val="24"/>
        </w:rPr>
        <w:t>webview</w:t>
      </w:r>
      <w:r w:rsidRPr="00AC73D0">
        <w:rPr>
          <w:rFonts w:ascii="inherit" w:eastAsia="宋体" w:hAnsi="inherit" w:cs="Arial"/>
          <w:color w:val="000000"/>
          <w:kern w:val="0"/>
          <w:sz w:val="24"/>
          <w:szCs w:val="24"/>
        </w:rPr>
        <w:t>，但</w:t>
      </w:r>
      <w:r w:rsidRPr="00AC73D0">
        <w:rPr>
          <w:rFonts w:ascii="inherit" w:eastAsia="宋体" w:hAnsi="inherit" w:cs="Arial"/>
          <w:color w:val="000000"/>
          <w:kern w:val="0"/>
          <w:sz w:val="24"/>
          <w:szCs w:val="24"/>
        </w:rPr>
        <w:t>Application</w:t>
      </w:r>
      <w:r w:rsidRPr="00AC73D0">
        <w:rPr>
          <w:rFonts w:ascii="inherit" w:eastAsia="宋体" w:hAnsi="inherit" w:cs="Arial"/>
          <w:color w:val="000000"/>
          <w:kern w:val="0"/>
          <w:sz w:val="24"/>
          <w:szCs w:val="24"/>
        </w:rPr>
        <w:t>有需要需要加上</w:t>
      </w:r>
      <w:r w:rsidRPr="00AC73D0">
        <w:rPr>
          <w:rFonts w:ascii="Consolas" w:eastAsia="宋体" w:hAnsi="Consolas" w:cs="宋体"/>
          <w:color w:val="000000"/>
          <w:kern w:val="0"/>
          <w:sz w:val="24"/>
          <w:szCs w:val="24"/>
          <w:bdr w:val="none" w:sz="0" w:space="0" w:color="auto" w:frame="1"/>
          <w:shd w:val="clear" w:color="auto" w:fill="EEEEEE"/>
        </w:rPr>
        <w:t>android:defaultToDeviceProtectedStorage="true"</w:t>
      </w:r>
      <w:r w:rsidRPr="00AC73D0">
        <w:rPr>
          <w:rFonts w:ascii="inherit" w:eastAsia="宋体" w:hAnsi="inherit" w:cs="Arial"/>
          <w:color w:val="000000"/>
          <w:kern w:val="0"/>
          <w:sz w:val="24"/>
          <w:szCs w:val="24"/>
        </w:rPr>
        <w:t>导致报</w:t>
      </w:r>
      <w:r w:rsidRPr="00AC73D0">
        <w:rPr>
          <w:rFonts w:ascii="Consolas" w:eastAsia="宋体" w:hAnsi="Consolas" w:cs="宋体"/>
          <w:color w:val="000000"/>
          <w:kern w:val="0"/>
          <w:sz w:val="24"/>
          <w:szCs w:val="24"/>
          <w:bdr w:val="none" w:sz="0" w:space="0" w:color="auto" w:frame="1"/>
          <w:shd w:val="clear" w:color="auto" w:fill="EEEEEE"/>
        </w:rPr>
        <w:t>WebView cannot be used with device protected storage</w:t>
      </w:r>
      <w:r w:rsidRPr="00AC73D0">
        <w:rPr>
          <w:rFonts w:ascii="inherit" w:eastAsia="宋体" w:hAnsi="inherit" w:cs="Arial"/>
          <w:color w:val="000000"/>
          <w:kern w:val="0"/>
          <w:sz w:val="24"/>
          <w:szCs w:val="24"/>
        </w:rPr>
        <w:t>异常，查看资料和源码，通过反射调用</w:t>
      </w:r>
      <w:r w:rsidRPr="00AC73D0">
        <w:rPr>
          <w:rFonts w:ascii="inherit" w:eastAsia="宋体" w:hAnsi="inherit" w:cs="Arial"/>
          <w:color w:val="000000"/>
          <w:kern w:val="0"/>
          <w:sz w:val="24"/>
          <w:szCs w:val="24"/>
        </w:rPr>
        <w:t>context</w:t>
      </w:r>
      <w:r w:rsidRPr="00AC73D0">
        <w:rPr>
          <w:rFonts w:ascii="inherit" w:eastAsia="宋体" w:hAnsi="inherit" w:cs="Arial"/>
          <w:color w:val="000000"/>
          <w:kern w:val="0"/>
          <w:sz w:val="24"/>
          <w:szCs w:val="24"/>
        </w:rPr>
        <w:t>内部方法</w:t>
      </w:r>
      <w:r w:rsidRPr="00AC73D0">
        <w:rPr>
          <w:rFonts w:ascii="Consolas" w:eastAsia="宋体" w:hAnsi="Consolas" w:cs="宋体"/>
          <w:color w:val="000000"/>
          <w:kern w:val="0"/>
          <w:sz w:val="24"/>
          <w:szCs w:val="24"/>
          <w:bdr w:val="none" w:sz="0" w:space="0" w:color="auto" w:frame="1"/>
          <w:shd w:val="clear" w:color="auto" w:fill="EEEEEE"/>
        </w:rPr>
        <w:t>createCredentialProtectedStorageContext</w:t>
      </w:r>
      <w:r w:rsidRPr="00AC73D0">
        <w:rPr>
          <w:rFonts w:ascii="inherit" w:eastAsia="宋体" w:hAnsi="inherit" w:cs="Arial"/>
          <w:color w:val="000000"/>
          <w:kern w:val="0"/>
          <w:sz w:val="24"/>
          <w:szCs w:val="24"/>
        </w:rPr>
        <w:t>赋值</w:t>
      </w:r>
      <w:r w:rsidRPr="00AC73D0">
        <w:rPr>
          <w:rFonts w:ascii="inherit" w:eastAsia="宋体" w:hAnsi="inherit" w:cs="Arial"/>
          <w:color w:val="000000"/>
          <w:kern w:val="0"/>
          <w:sz w:val="24"/>
          <w:szCs w:val="24"/>
        </w:rPr>
        <w:t>web</w:t>
      </w:r>
      <w:r w:rsidRPr="00AC73D0">
        <w:rPr>
          <w:rFonts w:ascii="inherit" w:eastAsia="宋体" w:hAnsi="inherit" w:cs="Arial"/>
          <w:color w:val="000000"/>
          <w:kern w:val="0"/>
          <w:sz w:val="24"/>
          <w:szCs w:val="24"/>
        </w:rPr>
        <w:t>初始化。</w:t>
      </w:r>
    </w:p>
    <w:p w:rsidR="00AC73D0" w:rsidRPr="00AC73D0" w:rsidRDefault="00AC73D0" w:rsidP="00AC73D0">
      <w:pPr>
        <w:widowControl/>
        <w:numPr>
          <w:ilvl w:val="0"/>
          <w:numId w:val="23"/>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做过哪些性能优化？是怎么评测和具体优化的？</w:t>
      </w:r>
    </w:p>
    <w:p w:rsidR="00AC73D0" w:rsidRPr="00AC73D0" w:rsidRDefault="00AC73D0" w:rsidP="00AC73D0">
      <w:pPr>
        <w:widowControl/>
        <w:numPr>
          <w:ilvl w:val="0"/>
          <w:numId w:val="23"/>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Activity</w:t>
      </w:r>
      <w:r w:rsidRPr="00AC73D0">
        <w:rPr>
          <w:rFonts w:ascii="inherit" w:eastAsia="宋体" w:hAnsi="inherit" w:cs="Arial"/>
          <w:color w:val="000000"/>
          <w:kern w:val="0"/>
          <w:sz w:val="24"/>
          <w:szCs w:val="24"/>
        </w:rPr>
        <w:t>的冷启动流程？</w:t>
      </w:r>
      <w:r w:rsidRPr="00AC73D0">
        <w:rPr>
          <w:rFonts w:ascii="inherit" w:eastAsia="宋体" w:hAnsi="inherit" w:cs="Arial"/>
          <w:color w:val="000000"/>
          <w:kern w:val="0"/>
          <w:sz w:val="24"/>
          <w:szCs w:val="24"/>
        </w:rPr>
        <w:t>AMS</w:t>
      </w:r>
      <w:r w:rsidRPr="00AC73D0">
        <w:rPr>
          <w:rFonts w:ascii="inherit" w:eastAsia="宋体" w:hAnsi="inherit" w:cs="Arial"/>
          <w:color w:val="000000"/>
          <w:kern w:val="0"/>
          <w:sz w:val="24"/>
          <w:szCs w:val="24"/>
        </w:rPr>
        <w:t>的作用？</w:t>
      </w:r>
    </w:p>
    <w:p w:rsidR="00AC73D0" w:rsidRPr="00AC73D0" w:rsidRDefault="00AC73D0" w:rsidP="00AC73D0">
      <w:pPr>
        <w:widowControl/>
        <w:numPr>
          <w:ilvl w:val="0"/>
          <w:numId w:val="23"/>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怎么分析内存泄漏？</w:t>
      </w:r>
    </w:p>
    <w:p w:rsidR="00AC73D0" w:rsidRPr="00AC73D0" w:rsidRDefault="00AC73D0" w:rsidP="00AC73D0">
      <w:pPr>
        <w:widowControl/>
        <w:numPr>
          <w:ilvl w:val="0"/>
          <w:numId w:val="23"/>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View</w:t>
      </w:r>
      <w:r w:rsidRPr="00AC73D0">
        <w:rPr>
          <w:rFonts w:ascii="inherit" w:eastAsia="宋体" w:hAnsi="inherit" w:cs="Arial"/>
          <w:color w:val="000000"/>
          <w:kern w:val="0"/>
          <w:sz w:val="24"/>
          <w:szCs w:val="24"/>
        </w:rPr>
        <w:t>的事件分发机制？滑动冲突怎么解决？</w:t>
      </w:r>
    </w:p>
    <w:p w:rsidR="00AC73D0" w:rsidRPr="00AC73D0" w:rsidRDefault="00AC73D0" w:rsidP="00AC73D0">
      <w:pPr>
        <w:widowControl/>
        <w:numPr>
          <w:ilvl w:val="0"/>
          <w:numId w:val="23"/>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自定义</w:t>
      </w:r>
      <w:r w:rsidRPr="00AC73D0">
        <w:rPr>
          <w:rFonts w:ascii="inherit" w:eastAsia="宋体" w:hAnsi="inherit" w:cs="Arial"/>
          <w:color w:val="000000"/>
          <w:kern w:val="0"/>
          <w:sz w:val="24"/>
          <w:szCs w:val="24"/>
        </w:rPr>
        <w:t>View</w:t>
      </w:r>
      <w:r w:rsidRPr="00AC73D0">
        <w:rPr>
          <w:rFonts w:ascii="inherit" w:eastAsia="宋体" w:hAnsi="inherit" w:cs="Arial"/>
          <w:color w:val="000000"/>
          <w:kern w:val="0"/>
          <w:sz w:val="24"/>
          <w:szCs w:val="24"/>
        </w:rPr>
        <w:t>的原理和流程？</w:t>
      </w:r>
    </w:p>
    <w:p w:rsidR="00AC73D0" w:rsidRPr="00AC73D0" w:rsidRDefault="00AC73D0" w:rsidP="00AC73D0">
      <w:pPr>
        <w:widowControl/>
        <w:numPr>
          <w:ilvl w:val="0"/>
          <w:numId w:val="23"/>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Handler</w:t>
      </w:r>
      <w:r w:rsidRPr="00AC73D0">
        <w:rPr>
          <w:rFonts w:ascii="inherit" w:eastAsia="宋体" w:hAnsi="inherit" w:cs="Arial"/>
          <w:color w:val="000000"/>
          <w:kern w:val="0"/>
          <w:sz w:val="24"/>
          <w:szCs w:val="24"/>
        </w:rPr>
        <w:t>原理？（一般会花式扩展），</w:t>
      </w:r>
      <w:r w:rsidRPr="00AC73D0">
        <w:rPr>
          <w:rFonts w:ascii="inherit" w:eastAsia="宋体" w:hAnsi="inherit" w:cs="Arial"/>
          <w:color w:val="000000"/>
          <w:kern w:val="0"/>
          <w:sz w:val="24"/>
          <w:szCs w:val="24"/>
        </w:rPr>
        <w:t>loop</w:t>
      </w:r>
      <w:r w:rsidRPr="00AC73D0">
        <w:rPr>
          <w:rFonts w:ascii="inherit" w:eastAsia="宋体" w:hAnsi="inherit" w:cs="Arial"/>
          <w:color w:val="000000"/>
          <w:kern w:val="0"/>
          <w:sz w:val="24"/>
          <w:szCs w:val="24"/>
        </w:rPr>
        <w:t>方法死循环，</w:t>
      </w:r>
      <w:r w:rsidRPr="00AC73D0">
        <w:rPr>
          <w:rFonts w:ascii="inherit" w:eastAsia="宋体" w:hAnsi="inherit" w:cs="Arial"/>
          <w:color w:val="000000"/>
          <w:kern w:val="0"/>
          <w:sz w:val="24"/>
          <w:szCs w:val="24"/>
        </w:rPr>
        <w:t>cpu</w:t>
      </w:r>
      <w:r w:rsidRPr="00AC73D0">
        <w:rPr>
          <w:rFonts w:ascii="inherit" w:eastAsia="宋体" w:hAnsi="inherit" w:cs="Arial"/>
          <w:color w:val="000000"/>
          <w:kern w:val="0"/>
          <w:sz w:val="24"/>
          <w:szCs w:val="24"/>
        </w:rPr>
        <w:t>空转？</w:t>
      </w:r>
    </w:p>
    <w:p w:rsidR="00AC73D0" w:rsidRPr="00AC73D0" w:rsidRDefault="00AC73D0" w:rsidP="00AC73D0">
      <w:pPr>
        <w:widowControl/>
        <w:numPr>
          <w:ilvl w:val="1"/>
          <w:numId w:val="24"/>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消息机制，由</w:t>
      </w:r>
      <w:r w:rsidRPr="00AC73D0">
        <w:rPr>
          <w:rFonts w:ascii="inherit" w:eastAsia="宋体" w:hAnsi="inherit" w:cs="Arial"/>
          <w:color w:val="000000"/>
          <w:kern w:val="0"/>
          <w:sz w:val="24"/>
          <w:szCs w:val="24"/>
        </w:rPr>
        <w:t>Handler/Looper/MessageQueue</w:t>
      </w:r>
      <w:r w:rsidRPr="00AC73D0">
        <w:rPr>
          <w:rFonts w:ascii="inherit" w:eastAsia="宋体" w:hAnsi="inherit" w:cs="Arial"/>
          <w:color w:val="000000"/>
          <w:kern w:val="0"/>
          <w:sz w:val="24"/>
          <w:szCs w:val="24"/>
        </w:rPr>
        <w:t>等构成，一般在主线程处理消息，</w:t>
      </w:r>
      <w:r w:rsidRPr="00AC73D0">
        <w:rPr>
          <w:rFonts w:ascii="inherit" w:eastAsia="宋体" w:hAnsi="inherit" w:cs="Arial"/>
          <w:color w:val="000000"/>
          <w:kern w:val="0"/>
          <w:sz w:val="24"/>
          <w:szCs w:val="24"/>
        </w:rPr>
        <w:t>MessageQueue</w:t>
      </w:r>
      <w:r w:rsidRPr="00AC73D0">
        <w:rPr>
          <w:rFonts w:ascii="inherit" w:eastAsia="宋体" w:hAnsi="inherit" w:cs="Arial"/>
          <w:color w:val="000000"/>
          <w:kern w:val="0"/>
          <w:sz w:val="24"/>
          <w:szCs w:val="24"/>
        </w:rPr>
        <w:t>里面数据结构主要是链表</w:t>
      </w:r>
    </w:p>
    <w:p w:rsidR="00AC73D0" w:rsidRPr="00AC73D0" w:rsidRDefault="00AC73D0" w:rsidP="00AC73D0">
      <w:pPr>
        <w:widowControl/>
        <w:numPr>
          <w:ilvl w:val="1"/>
          <w:numId w:val="24"/>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Android</w:t>
      </w:r>
      <w:r w:rsidRPr="00AC73D0">
        <w:rPr>
          <w:rFonts w:ascii="inherit" w:eastAsia="宋体" w:hAnsi="inherit" w:cs="Arial"/>
          <w:color w:val="000000"/>
          <w:kern w:val="0"/>
          <w:sz w:val="24"/>
          <w:szCs w:val="24"/>
        </w:rPr>
        <w:t>使用</w:t>
      </w:r>
      <w:r w:rsidRPr="00AC73D0">
        <w:rPr>
          <w:rFonts w:ascii="inherit" w:eastAsia="宋体" w:hAnsi="inherit" w:cs="Arial"/>
          <w:color w:val="000000"/>
          <w:kern w:val="0"/>
          <w:sz w:val="24"/>
          <w:szCs w:val="24"/>
        </w:rPr>
        <w:t>epool</w:t>
      </w:r>
      <w:r w:rsidRPr="00AC73D0">
        <w:rPr>
          <w:rFonts w:ascii="inherit" w:eastAsia="宋体" w:hAnsi="inherit" w:cs="Arial"/>
          <w:color w:val="000000"/>
          <w:kern w:val="0"/>
          <w:sz w:val="24"/>
          <w:szCs w:val="24"/>
        </w:rPr>
        <w:t>机制，</w:t>
      </w:r>
      <w:r w:rsidRPr="00AC73D0">
        <w:rPr>
          <w:rFonts w:ascii="inherit" w:eastAsia="宋体" w:hAnsi="inherit" w:cs="Arial"/>
          <w:color w:val="000000"/>
          <w:kern w:val="0"/>
          <w:sz w:val="24"/>
          <w:szCs w:val="24"/>
        </w:rPr>
        <w:t>nativepollonce</w:t>
      </w:r>
      <w:r w:rsidRPr="00AC73D0">
        <w:rPr>
          <w:rFonts w:ascii="inherit" w:eastAsia="宋体" w:hAnsi="inherit" w:cs="Arial"/>
          <w:color w:val="000000"/>
          <w:kern w:val="0"/>
          <w:sz w:val="24"/>
          <w:szCs w:val="24"/>
        </w:rPr>
        <w:t>进入睡眠等待，等到有事件到达时再唤醒</w:t>
      </w:r>
    </w:p>
    <w:p w:rsidR="00AC73D0" w:rsidRPr="00AC73D0" w:rsidRDefault="00AC73D0" w:rsidP="00AC73D0">
      <w:pPr>
        <w:widowControl/>
        <w:numPr>
          <w:ilvl w:val="0"/>
          <w:numId w:val="24"/>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有哪些多进程通信方式？</w:t>
      </w:r>
      <w:r w:rsidRPr="00AC73D0">
        <w:rPr>
          <w:rFonts w:ascii="inherit" w:eastAsia="宋体" w:hAnsi="inherit" w:cs="Arial"/>
          <w:color w:val="000000"/>
          <w:kern w:val="0"/>
          <w:sz w:val="24"/>
          <w:szCs w:val="24"/>
        </w:rPr>
        <w:t>Binder</w:t>
      </w:r>
      <w:r w:rsidRPr="00AC73D0">
        <w:rPr>
          <w:rFonts w:ascii="inherit" w:eastAsia="宋体" w:hAnsi="inherit" w:cs="Arial"/>
          <w:color w:val="000000"/>
          <w:kern w:val="0"/>
          <w:sz w:val="24"/>
          <w:szCs w:val="24"/>
        </w:rPr>
        <w:t>机制？为什么使用</w:t>
      </w:r>
      <w:r w:rsidRPr="00AC73D0">
        <w:rPr>
          <w:rFonts w:ascii="inherit" w:eastAsia="宋体" w:hAnsi="inherit" w:cs="Arial"/>
          <w:color w:val="000000"/>
          <w:kern w:val="0"/>
          <w:sz w:val="24"/>
          <w:szCs w:val="24"/>
        </w:rPr>
        <w:t>Binder</w:t>
      </w:r>
      <w:r w:rsidRPr="00AC73D0">
        <w:rPr>
          <w:rFonts w:ascii="inherit" w:eastAsia="宋体" w:hAnsi="inherit" w:cs="Arial"/>
          <w:color w:val="000000"/>
          <w:kern w:val="0"/>
          <w:sz w:val="24"/>
          <w:szCs w:val="24"/>
        </w:rPr>
        <w:t>机制？</w:t>
      </w:r>
    </w:p>
    <w:p w:rsidR="00AC73D0" w:rsidRPr="00AC73D0" w:rsidRDefault="00AC73D0" w:rsidP="00AC73D0">
      <w:pPr>
        <w:widowControl/>
        <w:numPr>
          <w:ilvl w:val="1"/>
          <w:numId w:val="25"/>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AIDL</w:t>
      </w:r>
      <w:r w:rsidRPr="00AC73D0">
        <w:rPr>
          <w:rFonts w:ascii="inherit" w:eastAsia="宋体" w:hAnsi="inherit" w:cs="Arial"/>
          <w:color w:val="000000"/>
          <w:kern w:val="0"/>
          <w:sz w:val="24"/>
          <w:szCs w:val="24"/>
        </w:rPr>
        <w:t>、广播、</w:t>
      </w:r>
      <w:r w:rsidRPr="00AC73D0">
        <w:rPr>
          <w:rFonts w:ascii="inherit" w:eastAsia="宋体" w:hAnsi="inherit" w:cs="Arial"/>
          <w:color w:val="000000"/>
          <w:kern w:val="0"/>
          <w:sz w:val="24"/>
          <w:szCs w:val="24"/>
        </w:rPr>
        <w:t>socket</w:t>
      </w:r>
      <w:r w:rsidRPr="00AC73D0">
        <w:rPr>
          <w:rFonts w:ascii="inherit" w:eastAsia="宋体" w:hAnsi="inherit" w:cs="Arial"/>
          <w:color w:val="000000"/>
          <w:kern w:val="0"/>
          <w:sz w:val="24"/>
          <w:szCs w:val="24"/>
        </w:rPr>
        <w:t>、</w:t>
      </w:r>
      <w:r w:rsidRPr="00AC73D0">
        <w:rPr>
          <w:rFonts w:ascii="inherit" w:eastAsia="宋体" w:hAnsi="inherit" w:cs="Arial"/>
          <w:color w:val="000000"/>
          <w:kern w:val="0"/>
          <w:sz w:val="24"/>
          <w:szCs w:val="24"/>
        </w:rPr>
        <w:t>Messenger</w:t>
      </w:r>
      <w:r w:rsidRPr="00AC73D0">
        <w:rPr>
          <w:rFonts w:ascii="inherit" w:eastAsia="宋体" w:hAnsi="inherit" w:cs="Arial"/>
          <w:color w:val="000000"/>
          <w:kern w:val="0"/>
          <w:sz w:val="24"/>
          <w:szCs w:val="24"/>
        </w:rPr>
        <w:t>、</w:t>
      </w:r>
      <w:r w:rsidRPr="00AC73D0">
        <w:rPr>
          <w:rFonts w:ascii="inherit" w:eastAsia="宋体" w:hAnsi="inherit" w:cs="Arial"/>
          <w:color w:val="000000"/>
          <w:kern w:val="0"/>
          <w:sz w:val="24"/>
          <w:szCs w:val="24"/>
        </w:rPr>
        <w:t>ContentProvider</w:t>
      </w:r>
      <w:r w:rsidRPr="00AC73D0">
        <w:rPr>
          <w:rFonts w:ascii="inherit" w:eastAsia="宋体" w:hAnsi="inherit" w:cs="Arial"/>
          <w:color w:val="000000"/>
          <w:kern w:val="0"/>
          <w:sz w:val="24"/>
          <w:szCs w:val="24"/>
        </w:rPr>
        <w:t>、文件共享</w:t>
      </w:r>
    </w:p>
    <w:p w:rsidR="00AC73D0" w:rsidRPr="00AC73D0" w:rsidRDefault="00AC73D0" w:rsidP="00AC73D0">
      <w:pPr>
        <w:widowControl/>
        <w:numPr>
          <w:ilvl w:val="1"/>
          <w:numId w:val="25"/>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Android</w:t>
      </w:r>
      <w:r w:rsidRPr="00AC73D0">
        <w:rPr>
          <w:rFonts w:ascii="inherit" w:eastAsia="宋体" w:hAnsi="inherit" w:cs="Arial"/>
          <w:color w:val="000000"/>
          <w:kern w:val="0"/>
          <w:sz w:val="24"/>
          <w:szCs w:val="24"/>
        </w:rPr>
        <w:t>系统跨进程通信机制，基于</w:t>
      </w:r>
      <w:r w:rsidRPr="00AC73D0">
        <w:rPr>
          <w:rFonts w:ascii="inherit" w:eastAsia="宋体" w:hAnsi="inherit" w:cs="Arial"/>
          <w:color w:val="000000"/>
          <w:kern w:val="0"/>
          <w:sz w:val="24"/>
          <w:szCs w:val="24"/>
        </w:rPr>
        <w:t>C/S</w:t>
      </w:r>
      <w:r w:rsidRPr="00AC73D0">
        <w:rPr>
          <w:rFonts w:ascii="inherit" w:eastAsia="宋体" w:hAnsi="inherit" w:cs="Arial"/>
          <w:color w:val="000000"/>
          <w:kern w:val="0"/>
          <w:sz w:val="24"/>
          <w:szCs w:val="24"/>
        </w:rPr>
        <w:t>架构，通过</w:t>
      </w:r>
      <w:r w:rsidRPr="00AC73D0">
        <w:rPr>
          <w:rFonts w:ascii="inherit" w:eastAsia="宋体" w:hAnsi="inherit" w:cs="Arial"/>
          <w:b/>
          <w:bCs/>
          <w:color w:val="000000"/>
          <w:kern w:val="0"/>
          <w:sz w:val="24"/>
          <w:szCs w:val="24"/>
        </w:rPr>
        <w:t>注册服务</w:t>
      </w:r>
      <w:r w:rsidRPr="00AC73D0">
        <w:rPr>
          <w:rFonts w:ascii="inherit" w:eastAsia="宋体" w:hAnsi="inherit" w:cs="Arial"/>
          <w:color w:val="000000"/>
          <w:kern w:val="0"/>
          <w:sz w:val="24"/>
          <w:szCs w:val="24"/>
        </w:rPr>
        <w:t>，</w:t>
      </w:r>
      <w:r w:rsidRPr="00AC73D0">
        <w:rPr>
          <w:rFonts w:ascii="inherit" w:eastAsia="宋体" w:hAnsi="inherit" w:cs="Arial"/>
          <w:b/>
          <w:bCs/>
          <w:color w:val="000000"/>
          <w:kern w:val="0"/>
          <w:sz w:val="24"/>
          <w:szCs w:val="24"/>
        </w:rPr>
        <w:t>获取服务</w:t>
      </w:r>
      <w:r w:rsidRPr="00AC73D0">
        <w:rPr>
          <w:rFonts w:ascii="inherit" w:eastAsia="宋体" w:hAnsi="inherit" w:cs="Arial"/>
          <w:color w:val="000000"/>
          <w:kern w:val="0"/>
          <w:sz w:val="24"/>
          <w:szCs w:val="24"/>
        </w:rPr>
        <w:t>和</w:t>
      </w:r>
      <w:r w:rsidRPr="00AC73D0">
        <w:rPr>
          <w:rFonts w:ascii="inherit" w:eastAsia="宋体" w:hAnsi="inherit" w:cs="Arial"/>
          <w:b/>
          <w:bCs/>
          <w:color w:val="000000"/>
          <w:kern w:val="0"/>
          <w:sz w:val="24"/>
          <w:szCs w:val="24"/>
        </w:rPr>
        <w:t>使用服务</w:t>
      </w:r>
      <w:r w:rsidRPr="00AC73D0">
        <w:rPr>
          <w:rFonts w:ascii="inherit" w:eastAsia="宋体" w:hAnsi="inherit" w:cs="Arial"/>
          <w:color w:val="000000"/>
          <w:kern w:val="0"/>
          <w:sz w:val="24"/>
          <w:szCs w:val="24"/>
        </w:rPr>
        <w:t>三个步骤实现。每个进程运行在各自的虚拟地址空间，由用户空间和内核空间组成，各自的用户空间是不能共享，但内核空间在共享的，</w:t>
      </w:r>
      <w:r w:rsidRPr="00AC73D0">
        <w:rPr>
          <w:rFonts w:ascii="inherit" w:eastAsia="宋体" w:hAnsi="inherit" w:cs="Arial"/>
          <w:b/>
          <w:bCs/>
          <w:color w:val="000000"/>
          <w:kern w:val="0"/>
          <w:sz w:val="24"/>
          <w:szCs w:val="24"/>
        </w:rPr>
        <w:t>进程间通信就是利用进程间可共享的内核空间来完成底层的通信工作</w:t>
      </w:r>
      <w:r w:rsidRPr="00AC73D0">
        <w:rPr>
          <w:rFonts w:ascii="inherit" w:eastAsia="宋体" w:hAnsi="inherit" w:cs="Arial"/>
          <w:color w:val="000000"/>
          <w:kern w:val="0"/>
          <w:sz w:val="24"/>
          <w:szCs w:val="24"/>
        </w:rPr>
        <w:t>。</w:t>
      </w:r>
      <w:r w:rsidRPr="00AC73D0">
        <w:rPr>
          <w:rFonts w:ascii="inherit" w:eastAsia="宋体" w:hAnsi="inherit" w:cs="Arial"/>
          <w:color w:val="000000"/>
          <w:kern w:val="0"/>
          <w:sz w:val="24"/>
          <w:szCs w:val="24"/>
        </w:rPr>
        <w:t>Client</w:t>
      </w:r>
      <w:r w:rsidRPr="00AC73D0">
        <w:rPr>
          <w:rFonts w:ascii="inherit" w:eastAsia="宋体" w:hAnsi="inherit" w:cs="Arial"/>
          <w:color w:val="000000"/>
          <w:kern w:val="0"/>
          <w:sz w:val="24"/>
          <w:szCs w:val="24"/>
        </w:rPr>
        <w:t>端进程和</w:t>
      </w:r>
      <w:r w:rsidRPr="00AC73D0">
        <w:rPr>
          <w:rFonts w:ascii="inherit" w:eastAsia="宋体" w:hAnsi="inherit" w:cs="Arial"/>
          <w:color w:val="000000"/>
          <w:kern w:val="0"/>
          <w:sz w:val="24"/>
          <w:szCs w:val="24"/>
        </w:rPr>
        <w:t>Server</w:t>
      </w:r>
      <w:r w:rsidRPr="00AC73D0">
        <w:rPr>
          <w:rFonts w:ascii="inherit" w:eastAsia="宋体" w:hAnsi="inherit" w:cs="Arial"/>
          <w:color w:val="000000"/>
          <w:kern w:val="0"/>
          <w:sz w:val="24"/>
          <w:szCs w:val="24"/>
        </w:rPr>
        <w:t>端进程往往采用</w:t>
      </w:r>
      <w:r w:rsidRPr="00AC73D0">
        <w:rPr>
          <w:rFonts w:ascii="inherit" w:eastAsia="宋体" w:hAnsi="inherit" w:cs="Arial"/>
          <w:color w:val="000000"/>
          <w:kern w:val="0"/>
          <w:sz w:val="24"/>
          <w:szCs w:val="24"/>
        </w:rPr>
        <w:t>ioctl</w:t>
      </w:r>
      <w:r w:rsidRPr="00AC73D0">
        <w:rPr>
          <w:rFonts w:ascii="inherit" w:eastAsia="宋体" w:hAnsi="inherit" w:cs="Arial"/>
          <w:color w:val="000000"/>
          <w:kern w:val="0"/>
          <w:sz w:val="24"/>
          <w:szCs w:val="24"/>
        </w:rPr>
        <w:t>等方法与内核空间的驱动进行交互。</w:t>
      </w:r>
    </w:p>
    <w:p w:rsidR="00AC73D0" w:rsidRPr="00AC73D0" w:rsidRDefault="00AC73D0" w:rsidP="00AC73D0">
      <w:pPr>
        <w:widowControl/>
        <w:numPr>
          <w:ilvl w:val="1"/>
          <w:numId w:val="25"/>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Binder</w:t>
      </w:r>
      <w:r w:rsidRPr="00AC73D0">
        <w:rPr>
          <w:rFonts w:ascii="inherit" w:eastAsia="宋体" w:hAnsi="inherit" w:cs="Arial"/>
          <w:color w:val="000000"/>
          <w:kern w:val="0"/>
          <w:sz w:val="24"/>
          <w:szCs w:val="24"/>
        </w:rPr>
        <w:t>数据拷贝只需要一次，而</w:t>
      </w:r>
      <w:r w:rsidRPr="00AC73D0">
        <w:rPr>
          <w:rFonts w:ascii="inherit" w:eastAsia="宋体" w:hAnsi="inherit" w:cs="Arial"/>
          <w:color w:val="000000"/>
          <w:kern w:val="0"/>
          <w:sz w:val="24"/>
          <w:szCs w:val="24"/>
        </w:rPr>
        <w:t>socket</w:t>
      </w:r>
      <w:r w:rsidRPr="00AC73D0">
        <w:rPr>
          <w:rFonts w:ascii="inherit" w:eastAsia="宋体" w:hAnsi="inherit" w:cs="Arial"/>
          <w:color w:val="000000"/>
          <w:kern w:val="0"/>
          <w:sz w:val="24"/>
          <w:szCs w:val="24"/>
        </w:rPr>
        <w:t>需要两次，共享内存方式一次内存拷贝都不需要，但实现复杂。</w:t>
      </w:r>
    </w:p>
    <w:p w:rsidR="00AC73D0" w:rsidRPr="00AC73D0" w:rsidRDefault="00AC73D0" w:rsidP="00AC73D0">
      <w:pPr>
        <w:widowControl/>
        <w:shd w:val="clear" w:color="auto" w:fill="FFFFFF"/>
        <w:spacing w:before="100" w:beforeAutospacing="1" w:after="100" w:afterAutospacing="1"/>
        <w:ind w:left="720"/>
        <w:jc w:val="left"/>
        <w:rPr>
          <w:rFonts w:ascii="inherit" w:eastAsia="宋体" w:hAnsi="inherit" w:cs="Arial"/>
          <w:color w:val="000000"/>
          <w:kern w:val="0"/>
          <w:sz w:val="24"/>
          <w:szCs w:val="24"/>
        </w:rPr>
      </w:pPr>
      <w:r w:rsidRPr="00AC73D0">
        <w:rPr>
          <w:rFonts w:ascii="inherit" w:eastAsia="宋体" w:hAnsi="inherit" w:cs="Arial" w:hint="eastAsia"/>
          <w:noProof/>
          <w:color w:val="F75357"/>
          <w:kern w:val="0"/>
          <w:sz w:val="24"/>
          <w:szCs w:val="24"/>
        </w:rPr>
        <w:drawing>
          <wp:inline distT="0" distB="0" distL="0" distR="0">
            <wp:extent cx="9144000" cy="6858000"/>
            <wp:effectExtent l="0" t="0" r="0" b="0"/>
            <wp:docPr id="2" name="图片 2" descr="http://gityuan.com/images/binder/java_binder/java_binder.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yuan.com/images/binder/java_binder/java_binder.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a:ln>
                      <a:noFill/>
                    </a:ln>
                  </pic:spPr>
                </pic:pic>
              </a:graphicData>
            </a:graphic>
          </wp:inline>
        </w:drawing>
      </w:r>
    </w:p>
    <w:p w:rsidR="00AC73D0" w:rsidRPr="00AC73D0" w:rsidRDefault="00AC73D0" w:rsidP="00AC73D0">
      <w:pPr>
        <w:widowControl/>
        <w:numPr>
          <w:ilvl w:val="0"/>
          <w:numId w:val="25"/>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AIDL</w:t>
      </w:r>
      <w:r w:rsidRPr="00AC73D0">
        <w:rPr>
          <w:rFonts w:ascii="inherit" w:eastAsia="宋体" w:hAnsi="inherit" w:cs="Arial"/>
          <w:color w:val="000000"/>
          <w:kern w:val="0"/>
          <w:sz w:val="24"/>
          <w:szCs w:val="24"/>
        </w:rPr>
        <w:t>文件的认识？</w:t>
      </w:r>
    </w:p>
    <w:p w:rsidR="00AC73D0" w:rsidRPr="00AC73D0" w:rsidRDefault="00AC73D0" w:rsidP="00AC73D0">
      <w:pPr>
        <w:widowControl/>
        <w:numPr>
          <w:ilvl w:val="1"/>
          <w:numId w:val="26"/>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aidl</w:t>
      </w:r>
      <w:r w:rsidRPr="00AC73D0">
        <w:rPr>
          <w:rFonts w:ascii="inherit" w:eastAsia="宋体" w:hAnsi="inherit" w:cs="Arial"/>
          <w:color w:val="000000"/>
          <w:kern w:val="0"/>
          <w:sz w:val="24"/>
          <w:szCs w:val="24"/>
        </w:rPr>
        <w:t>，接口定义语言，文件后缀为</w:t>
      </w:r>
      <w:r w:rsidRPr="00AC73D0">
        <w:rPr>
          <w:rFonts w:ascii="inherit" w:eastAsia="宋体" w:hAnsi="inherit" w:cs="Arial"/>
          <w:color w:val="000000"/>
          <w:kern w:val="0"/>
          <w:sz w:val="24"/>
          <w:szCs w:val="24"/>
        </w:rPr>
        <w:t>aidl</w:t>
      </w:r>
      <w:r w:rsidRPr="00AC73D0">
        <w:rPr>
          <w:rFonts w:ascii="inherit" w:eastAsia="宋体" w:hAnsi="inherit" w:cs="Arial"/>
          <w:color w:val="000000"/>
          <w:kern w:val="0"/>
          <w:sz w:val="24"/>
          <w:szCs w:val="24"/>
        </w:rPr>
        <w:t>。程序构建时自动生成对应的同名</w:t>
      </w:r>
      <w:r w:rsidRPr="00AC73D0">
        <w:rPr>
          <w:rFonts w:ascii="inherit" w:eastAsia="宋体" w:hAnsi="inherit" w:cs="Arial"/>
          <w:color w:val="000000"/>
          <w:kern w:val="0"/>
          <w:sz w:val="24"/>
          <w:szCs w:val="24"/>
        </w:rPr>
        <w:t>java</w:t>
      </w:r>
      <w:r w:rsidRPr="00AC73D0">
        <w:rPr>
          <w:rFonts w:ascii="inherit" w:eastAsia="宋体" w:hAnsi="inherit" w:cs="Arial"/>
          <w:color w:val="000000"/>
          <w:kern w:val="0"/>
          <w:sz w:val="24"/>
          <w:szCs w:val="24"/>
        </w:rPr>
        <w:t>文件，里面实现了</w:t>
      </w:r>
      <w:r w:rsidRPr="00AC73D0">
        <w:rPr>
          <w:rFonts w:ascii="inherit" w:eastAsia="宋体" w:hAnsi="inherit" w:cs="Arial"/>
          <w:color w:val="000000"/>
          <w:kern w:val="0"/>
          <w:sz w:val="24"/>
          <w:szCs w:val="24"/>
        </w:rPr>
        <w:t>Binder</w:t>
      </w:r>
      <w:r w:rsidRPr="00AC73D0">
        <w:rPr>
          <w:rFonts w:ascii="inherit" w:eastAsia="宋体" w:hAnsi="inherit" w:cs="Arial"/>
          <w:color w:val="000000"/>
          <w:kern w:val="0"/>
          <w:sz w:val="24"/>
          <w:szCs w:val="24"/>
        </w:rPr>
        <w:t>注册服务和获取服务的代码，分别是</w:t>
      </w:r>
      <w:r w:rsidRPr="00AC73D0">
        <w:rPr>
          <w:rFonts w:ascii="inherit" w:eastAsia="宋体" w:hAnsi="inherit" w:cs="Arial"/>
          <w:color w:val="000000"/>
          <w:kern w:val="0"/>
          <w:sz w:val="24"/>
          <w:szCs w:val="24"/>
        </w:rPr>
        <w:t>Stub</w:t>
      </w:r>
      <w:r w:rsidRPr="00AC73D0">
        <w:rPr>
          <w:rFonts w:ascii="inherit" w:eastAsia="宋体" w:hAnsi="inherit" w:cs="Arial"/>
          <w:color w:val="000000"/>
          <w:kern w:val="0"/>
          <w:sz w:val="24"/>
          <w:szCs w:val="24"/>
        </w:rPr>
        <w:t>里面的</w:t>
      </w:r>
      <w:r w:rsidRPr="00AC73D0">
        <w:rPr>
          <w:rFonts w:ascii="Consolas" w:eastAsia="宋体" w:hAnsi="Consolas" w:cs="宋体"/>
          <w:color w:val="000000"/>
          <w:kern w:val="0"/>
          <w:sz w:val="24"/>
          <w:szCs w:val="24"/>
          <w:bdr w:val="none" w:sz="0" w:space="0" w:color="auto" w:frame="1"/>
          <w:shd w:val="clear" w:color="auto" w:fill="EEEEEE"/>
        </w:rPr>
        <w:t>attachInterface</w:t>
      </w:r>
      <w:r w:rsidRPr="00AC73D0">
        <w:rPr>
          <w:rFonts w:ascii="inherit" w:eastAsia="宋体" w:hAnsi="inherit" w:cs="Arial"/>
          <w:color w:val="000000"/>
          <w:kern w:val="0"/>
          <w:sz w:val="24"/>
          <w:szCs w:val="24"/>
        </w:rPr>
        <w:t>和</w:t>
      </w:r>
      <w:r w:rsidRPr="00AC73D0">
        <w:rPr>
          <w:rFonts w:ascii="Consolas" w:eastAsia="宋体" w:hAnsi="Consolas" w:cs="宋体"/>
          <w:color w:val="000000"/>
          <w:kern w:val="0"/>
          <w:sz w:val="24"/>
          <w:szCs w:val="24"/>
          <w:bdr w:val="none" w:sz="0" w:space="0" w:color="auto" w:frame="1"/>
          <w:shd w:val="clear" w:color="auto" w:fill="EEEEEE"/>
        </w:rPr>
        <w:t>asInterface</w:t>
      </w:r>
      <w:r w:rsidRPr="00AC73D0">
        <w:rPr>
          <w:rFonts w:ascii="inherit" w:eastAsia="宋体" w:hAnsi="inherit" w:cs="Arial"/>
          <w:color w:val="000000"/>
          <w:kern w:val="0"/>
          <w:sz w:val="24"/>
          <w:szCs w:val="24"/>
        </w:rPr>
        <w:t>方法，</w:t>
      </w:r>
      <w:r w:rsidRPr="00AC73D0">
        <w:rPr>
          <w:rFonts w:ascii="Consolas" w:eastAsia="宋体" w:hAnsi="Consolas" w:cs="宋体"/>
          <w:color w:val="000000"/>
          <w:kern w:val="0"/>
          <w:sz w:val="24"/>
          <w:szCs w:val="24"/>
          <w:bdr w:val="none" w:sz="0" w:space="0" w:color="auto" w:frame="1"/>
          <w:shd w:val="clear" w:color="auto" w:fill="EEEEEE"/>
        </w:rPr>
        <w:t>asInterface</w:t>
      </w:r>
      <w:r w:rsidRPr="00AC73D0">
        <w:rPr>
          <w:rFonts w:ascii="inherit" w:eastAsia="宋体" w:hAnsi="inherit" w:cs="Arial"/>
          <w:color w:val="000000"/>
          <w:kern w:val="0"/>
          <w:sz w:val="24"/>
          <w:szCs w:val="24"/>
        </w:rPr>
        <w:t>方法返回内部类</w:t>
      </w:r>
      <w:r w:rsidRPr="00AC73D0">
        <w:rPr>
          <w:rFonts w:ascii="inherit" w:eastAsia="宋体" w:hAnsi="inherit" w:cs="Arial"/>
          <w:color w:val="000000"/>
          <w:kern w:val="0"/>
          <w:sz w:val="24"/>
          <w:szCs w:val="24"/>
        </w:rPr>
        <w:t>Proxy</w:t>
      </w:r>
      <w:r w:rsidRPr="00AC73D0">
        <w:rPr>
          <w:rFonts w:ascii="inherit" w:eastAsia="宋体" w:hAnsi="inherit" w:cs="Arial"/>
          <w:color w:val="000000"/>
          <w:kern w:val="0"/>
          <w:sz w:val="24"/>
          <w:szCs w:val="24"/>
        </w:rPr>
        <w:t>的，即</w:t>
      </w:r>
      <w:r w:rsidRPr="00AC73D0">
        <w:rPr>
          <w:rFonts w:ascii="inherit" w:eastAsia="宋体" w:hAnsi="inherit" w:cs="Arial"/>
          <w:color w:val="000000"/>
          <w:kern w:val="0"/>
          <w:sz w:val="24"/>
          <w:szCs w:val="24"/>
        </w:rPr>
        <w:t>Binder</w:t>
      </w:r>
      <w:r w:rsidRPr="00AC73D0">
        <w:rPr>
          <w:rFonts w:ascii="inherit" w:eastAsia="宋体" w:hAnsi="inherit" w:cs="Arial"/>
          <w:color w:val="000000"/>
          <w:kern w:val="0"/>
          <w:sz w:val="24"/>
          <w:szCs w:val="24"/>
        </w:rPr>
        <w:t>客户端。一般在</w:t>
      </w:r>
      <w:r w:rsidRPr="00AC73D0">
        <w:rPr>
          <w:rFonts w:ascii="inherit" w:eastAsia="宋体" w:hAnsi="inherit" w:cs="Arial"/>
          <w:color w:val="000000"/>
          <w:kern w:val="0"/>
          <w:sz w:val="24"/>
          <w:szCs w:val="24"/>
        </w:rPr>
        <w:t>Service</w:t>
      </w:r>
      <w:r w:rsidRPr="00AC73D0">
        <w:rPr>
          <w:rFonts w:ascii="inherit" w:eastAsia="宋体" w:hAnsi="inherit" w:cs="Arial"/>
          <w:color w:val="000000"/>
          <w:kern w:val="0"/>
          <w:sz w:val="24"/>
          <w:szCs w:val="24"/>
        </w:rPr>
        <w:t>中实现</w:t>
      </w:r>
      <w:r w:rsidRPr="00AC73D0">
        <w:rPr>
          <w:rFonts w:ascii="inherit" w:eastAsia="宋体" w:hAnsi="inherit" w:cs="Arial"/>
          <w:color w:val="000000"/>
          <w:kern w:val="0"/>
          <w:sz w:val="24"/>
          <w:szCs w:val="24"/>
        </w:rPr>
        <w:t>Stub</w:t>
      </w:r>
      <w:r w:rsidRPr="00AC73D0">
        <w:rPr>
          <w:rFonts w:ascii="inherit" w:eastAsia="宋体" w:hAnsi="inherit" w:cs="Arial"/>
          <w:color w:val="000000"/>
          <w:kern w:val="0"/>
          <w:sz w:val="24"/>
          <w:szCs w:val="24"/>
        </w:rPr>
        <w:t>类，并返回</w:t>
      </w:r>
      <w:r w:rsidRPr="00AC73D0">
        <w:rPr>
          <w:rFonts w:ascii="inherit" w:eastAsia="宋体" w:hAnsi="inherit" w:cs="Arial"/>
          <w:color w:val="000000"/>
          <w:kern w:val="0"/>
          <w:sz w:val="24"/>
          <w:szCs w:val="24"/>
        </w:rPr>
        <w:t>asBinder</w:t>
      </w:r>
      <w:r w:rsidRPr="00AC73D0">
        <w:rPr>
          <w:rFonts w:ascii="inherit" w:eastAsia="宋体" w:hAnsi="inherit" w:cs="Arial"/>
          <w:color w:val="000000"/>
          <w:kern w:val="0"/>
          <w:sz w:val="24"/>
          <w:szCs w:val="24"/>
        </w:rPr>
        <w:t>对象为</w:t>
      </w:r>
      <w:r w:rsidRPr="00AC73D0">
        <w:rPr>
          <w:rFonts w:ascii="inherit" w:eastAsia="宋体" w:hAnsi="inherit" w:cs="Arial"/>
          <w:color w:val="000000"/>
          <w:kern w:val="0"/>
          <w:sz w:val="24"/>
          <w:szCs w:val="24"/>
        </w:rPr>
        <w:t>Stub</w:t>
      </w:r>
      <w:r w:rsidRPr="00AC73D0">
        <w:rPr>
          <w:rFonts w:ascii="inherit" w:eastAsia="宋体" w:hAnsi="inherit" w:cs="Arial"/>
          <w:color w:val="000000"/>
          <w:kern w:val="0"/>
          <w:sz w:val="24"/>
          <w:szCs w:val="24"/>
        </w:rPr>
        <w:t>，即</w:t>
      </w:r>
      <w:r w:rsidRPr="00AC73D0">
        <w:rPr>
          <w:rFonts w:ascii="inherit" w:eastAsia="宋体" w:hAnsi="inherit" w:cs="Arial"/>
          <w:color w:val="000000"/>
          <w:kern w:val="0"/>
          <w:sz w:val="24"/>
          <w:szCs w:val="24"/>
        </w:rPr>
        <w:t>Binder</w:t>
      </w:r>
      <w:r w:rsidRPr="00AC73D0">
        <w:rPr>
          <w:rFonts w:ascii="inherit" w:eastAsia="宋体" w:hAnsi="inherit" w:cs="Arial"/>
          <w:color w:val="000000"/>
          <w:kern w:val="0"/>
          <w:sz w:val="24"/>
          <w:szCs w:val="24"/>
        </w:rPr>
        <w:t>服务端。</w:t>
      </w:r>
    </w:p>
    <w:p w:rsidR="00AC73D0" w:rsidRPr="00AC73D0" w:rsidRDefault="00AC73D0" w:rsidP="00AC73D0">
      <w:pPr>
        <w:widowControl/>
        <w:numPr>
          <w:ilvl w:val="0"/>
          <w:numId w:val="26"/>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Android</w:t>
      </w:r>
      <w:r w:rsidRPr="00AC73D0">
        <w:rPr>
          <w:rFonts w:ascii="inherit" w:eastAsia="宋体" w:hAnsi="inherit" w:cs="Arial"/>
          <w:color w:val="000000"/>
          <w:kern w:val="0"/>
          <w:sz w:val="24"/>
          <w:szCs w:val="24"/>
        </w:rPr>
        <w:t>的生命周期和启动模式相关？</w:t>
      </w:r>
    </w:p>
    <w:p w:rsidR="00AC73D0" w:rsidRPr="00AC73D0" w:rsidRDefault="00AC73D0" w:rsidP="00AC73D0">
      <w:pPr>
        <w:widowControl/>
        <w:numPr>
          <w:ilvl w:val="0"/>
          <w:numId w:val="26"/>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你项目中用到哪些开源库？说说其实现原理？（</w:t>
      </w:r>
      <w:r w:rsidRPr="00AC73D0">
        <w:rPr>
          <w:rFonts w:ascii="inherit" w:eastAsia="宋体" w:hAnsi="inherit" w:cs="Arial"/>
          <w:color w:val="000000"/>
          <w:kern w:val="0"/>
          <w:sz w:val="24"/>
          <w:szCs w:val="24"/>
        </w:rPr>
        <w:t>OKhttp</w:t>
      </w:r>
      <w:r w:rsidRPr="00AC73D0">
        <w:rPr>
          <w:rFonts w:ascii="inherit" w:eastAsia="宋体" w:hAnsi="inherit" w:cs="Arial"/>
          <w:color w:val="000000"/>
          <w:kern w:val="0"/>
          <w:sz w:val="24"/>
          <w:szCs w:val="24"/>
        </w:rPr>
        <w:t>、</w:t>
      </w:r>
      <w:r w:rsidRPr="00AC73D0">
        <w:rPr>
          <w:rFonts w:ascii="inherit" w:eastAsia="宋体" w:hAnsi="inherit" w:cs="Arial"/>
          <w:color w:val="000000"/>
          <w:kern w:val="0"/>
          <w:sz w:val="24"/>
          <w:szCs w:val="24"/>
        </w:rPr>
        <w:t>RxJava</w:t>
      </w:r>
      <w:r w:rsidRPr="00AC73D0">
        <w:rPr>
          <w:rFonts w:ascii="inherit" w:eastAsia="宋体" w:hAnsi="inherit" w:cs="Arial"/>
          <w:color w:val="000000"/>
          <w:kern w:val="0"/>
          <w:sz w:val="24"/>
          <w:szCs w:val="24"/>
        </w:rPr>
        <w:t>、</w:t>
      </w:r>
      <w:r w:rsidRPr="00AC73D0">
        <w:rPr>
          <w:rFonts w:ascii="inherit" w:eastAsia="宋体" w:hAnsi="inherit" w:cs="Arial"/>
          <w:color w:val="000000"/>
          <w:kern w:val="0"/>
          <w:sz w:val="24"/>
          <w:szCs w:val="24"/>
        </w:rPr>
        <w:t>Retrofit</w:t>
      </w:r>
      <w:r w:rsidRPr="00AC73D0">
        <w:rPr>
          <w:rFonts w:ascii="inherit" w:eastAsia="宋体" w:hAnsi="inherit" w:cs="Arial"/>
          <w:color w:val="000000"/>
          <w:kern w:val="0"/>
          <w:sz w:val="24"/>
          <w:szCs w:val="24"/>
        </w:rPr>
        <w:t>重点，如果有用到的话）</w:t>
      </w:r>
    </w:p>
    <w:p w:rsidR="00AC73D0" w:rsidRPr="00AC73D0" w:rsidRDefault="00AC73D0" w:rsidP="00AC73D0">
      <w:pPr>
        <w:widowControl/>
        <w:numPr>
          <w:ilvl w:val="0"/>
          <w:numId w:val="26"/>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Android</w:t>
      </w:r>
      <w:r w:rsidRPr="00AC73D0">
        <w:rPr>
          <w:rFonts w:ascii="inherit" w:eastAsia="宋体" w:hAnsi="inherit" w:cs="Arial"/>
          <w:color w:val="000000"/>
          <w:kern w:val="0"/>
          <w:sz w:val="24"/>
          <w:szCs w:val="24"/>
        </w:rPr>
        <w:t>的打包流程？</w:t>
      </w:r>
      <w:r w:rsidRPr="00AC73D0">
        <w:rPr>
          <w:rFonts w:ascii="inherit" w:eastAsia="宋体" w:hAnsi="inherit" w:cs="Arial"/>
          <w:color w:val="000000"/>
          <w:kern w:val="0"/>
          <w:sz w:val="24"/>
          <w:szCs w:val="24"/>
        </w:rPr>
        <w:t>apk</w:t>
      </w:r>
      <w:r w:rsidRPr="00AC73D0">
        <w:rPr>
          <w:rFonts w:ascii="inherit" w:eastAsia="宋体" w:hAnsi="inherit" w:cs="Arial"/>
          <w:color w:val="000000"/>
          <w:kern w:val="0"/>
          <w:sz w:val="24"/>
          <w:szCs w:val="24"/>
        </w:rPr>
        <w:t>里有哪些东西？签名算法的原理？</w:t>
      </w:r>
    </w:p>
    <w:p w:rsidR="00AC73D0" w:rsidRPr="00AC73D0" w:rsidRDefault="00AC73D0" w:rsidP="00AC73D0">
      <w:pPr>
        <w:widowControl/>
        <w:numPr>
          <w:ilvl w:val="1"/>
          <w:numId w:val="26"/>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打包流程</w:t>
      </w:r>
    </w:p>
    <w:p w:rsidR="00AC73D0" w:rsidRPr="00AC73D0" w:rsidRDefault="00AC73D0" w:rsidP="00AC73D0">
      <w:pPr>
        <w:widowControl/>
        <w:numPr>
          <w:ilvl w:val="2"/>
          <w:numId w:val="26"/>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aapt</w:t>
      </w:r>
      <w:r w:rsidRPr="00AC73D0">
        <w:rPr>
          <w:rFonts w:ascii="inherit" w:eastAsia="宋体" w:hAnsi="inherit" w:cs="Arial"/>
          <w:color w:val="000000"/>
          <w:kern w:val="0"/>
          <w:sz w:val="24"/>
          <w:szCs w:val="24"/>
        </w:rPr>
        <w:t>工具打包资源文件，生成</w:t>
      </w:r>
      <w:r w:rsidRPr="00AC73D0">
        <w:rPr>
          <w:rFonts w:ascii="inherit" w:eastAsia="宋体" w:hAnsi="inherit" w:cs="Arial"/>
          <w:color w:val="000000"/>
          <w:kern w:val="0"/>
          <w:sz w:val="24"/>
          <w:szCs w:val="24"/>
        </w:rPr>
        <w:t>R.java</w:t>
      </w:r>
      <w:r w:rsidRPr="00AC73D0">
        <w:rPr>
          <w:rFonts w:ascii="inherit" w:eastAsia="宋体" w:hAnsi="inherit" w:cs="Arial"/>
          <w:color w:val="000000"/>
          <w:kern w:val="0"/>
          <w:sz w:val="24"/>
          <w:szCs w:val="24"/>
        </w:rPr>
        <w:t>、</w:t>
      </w:r>
      <w:r w:rsidRPr="00AC73D0">
        <w:rPr>
          <w:rFonts w:ascii="inherit" w:eastAsia="宋体" w:hAnsi="inherit" w:cs="Arial"/>
          <w:color w:val="000000"/>
          <w:kern w:val="0"/>
          <w:sz w:val="24"/>
          <w:szCs w:val="24"/>
        </w:rPr>
        <w:t>resource.arsc</w:t>
      </w:r>
      <w:r w:rsidRPr="00AC73D0">
        <w:rPr>
          <w:rFonts w:ascii="inherit" w:eastAsia="宋体" w:hAnsi="inherit" w:cs="Arial"/>
          <w:color w:val="000000"/>
          <w:kern w:val="0"/>
          <w:sz w:val="24"/>
          <w:szCs w:val="24"/>
        </w:rPr>
        <w:t>和</w:t>
      </w:r>
      <w:r w:rsidRPr="00AC73D0">
        <w:rPr>
          <w:rFonts w:ascii="inherit" w:eastAsia="宋体" w:hAnsi="inherit" w:cs="Arial"/>
          <w:color w:val="000000"/>
          <w:kern w:val="0"/>
          <w:sz w:val="24"/>
          <w:szCs w:val="24"/>
        </w:rPr>
        <w:t>res</w:t>
      </w:r>
      <w:r w:rsidRPr="00AC73D0">
        <w:rPr>
          <w:rFonts w:ascii="inherit" w:eastAsia="宋体" w:hAnsi="inherit" w:cs="Arial"/>
          <w:color w:val="000000"/>
          <w:kern w:val="0"/>
          <w:sz w:val="24"/>
          <w:szCs w:val="24"/>
        </w:rPr>
        <w:t>文件</w:t>
      </w:r>
    </w:p>
    <w:p w:rsidR="00AC73D0" w:rsidRPr="00AC73D0" w:rsidRDefault="00AC73D0" w:rsidP="00AC73D0">
      <w:pPr>
        <w:widowControl/>
        <w:numPr>
          <w:ilvl w:val="2"/>
          <w:numId w:val="26"/>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处理</w:t>
      </w:r>
      <w:r w:rsidRPr="00AC73D0">
        <w:rPr>
          <w:rFonts w:ascii="inherit" w:eastAsia="宋体" w:hAnsi="inherit" w:cs="Arial"/>
          <w:color w:val="000000"/>
          <w:kern w:val="0"/>
          <w:sz w:val="24"/>
          <w:szCs w:val="24"/>
        </w:rPr>
        <w:t>aidl</w:t>
      </w:r>
      <w:r w:rsidRPr="00AC73D0">
        <w:rPr>
          <w:rFonts w:ascii="inherit" w:eastAsia="宋体" w:hAnsi="inherit" w:cs="Arial"/>
          <w:color w:val="000000"/>
          <w:kern w:val="0"/>
          <w:sz w:val="24"/>
          <w:szCs w:val="24"/>
        </w:rPr>
        <w:t>文件，生成</w:t>
      </w:r>
      <w:r w:rsidRPr="00AC73D0">
        <w:rPr>
          <w:rFonts w:ascii="inherit" w:eastAsia="宋体" w:hAnsi="inherit" w:cs="Arial"/>
          <w:color w:val="000000"/>
          <w:kern w:val="0"/>
          <w:sz w:val="24"/>
          <w:szCs w:val="24"/>
        </w:rPr>
        <w:t>java</w:t>
      </w:r>
      <w:r w:rsidRPr="00AC73D0">
        <w:rPr>
          <w:rFonts w:ascii="inherit" w:eastAsia="宋体" w:hAnsi="inherit" w:cs="Arial"/>
          <w:color w:val="000000"/>
          <w:kern w:val="0"/>
          <w:sz w:val="24"/>
          <w:szCs w:val="24"/>
        </w:rPr>
        <w:t>文件</w:t>
      </w:r>
    </w:p>
    <w:p w:rsidR="00AC73D0" w:rsidRPr="00AC73D0" w:rsidRDefault="00AC73D0" w:rsidP="00AC73D0">
      <w:pPr>
        <w:widowControl/>
        <w:numPr>
          <w:ilvl w:val="2"/>
          <w:numId w:val="26"/>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java compiler</w:t>
      </w:r>
      <w:r w:rsidRPr="00AC73D0">
        <w:rPr>
          <w:rFonts w:ascii="inherit" w:eastAsia="宋体" w:hAnsi="inherit" w:cs="Arial"/>
          <w:color w:val="000000"/>
          <w:kern w:val="0"/>
          <w:sz w:val="24"/>
          <w:szCs w:val="24"/>
        </w:rPr>
        <w:t>编译</w:t>
      </w:r>
      <w:r w:rsidRPr="00AC73D0">
        <w:rPr>
          <w:rFonts w:ascii="inherit" w:eastAsia="宋体" w:hAnsi="inherit" w:cs="Arial"/>
          <w:color w:val="000000"/>
          <w:kern w:val="0"/>
          <w:sz w:val="24"/>
          <w:szCs w:val="24"/>
        </w:rPr>
        <w:t>R.java</w:t>
      </w:r>
      <w:r w:rsidRPr="00AC73D0">
        <w:rPr>
          <w:rFonts w:ascii="inherit" w:eastAsia="宋体" w:hAnsi="inherit" w:cs="Arial"/>
          <w:color w:val="000000"/>
          <w:kern w:val="0"/>
          <w:sz w:val="24"/>
          <w:szCs w:val="24"/>
        </w:rPr>
        <w:t>、</w:t>
      </w:r>
      <w:r w:rsidRPr="00AC73D0">
        <w:rPr>
          <w:rFonts w:ascii="inherit" w:eastAsia="宋体" w:hAnsi="inherit" w:cs="Arial"/>
          <w:color w:val="000000"/>
          <w:kern w:val="0"/>
          <w:sz w:val="24"/>
          <w:szCs w:val="24"/>
        </w:rPr>
        <w:t>java</w:t>
      </w:r>
      <w:r w:rsidRPr="00AC73D0">
        <w:rPr>
          <w:rFonts w:ascii="inherit" w:eastAsia="宋体" w:hAnsi="inherit" w:cs="Arial"/>
          <w:color w:val="000000"/>
          <w:kern w:val="0"/>
          <w:sz w:val="24"/>
          <w:szCs w:val="24"/>
        </w:rPr>
        <w:t>源文件，生成</w:t>
      </w:r>
      <w:r w:rsidRPr="00AC73D0">
        <w:rPr>
          <w:rFonts w:ascii="inherit" w:eastAsia="宋体" w:hAnsi="inherit" w:cs="Arial"/>
          <w:color w:val="000000"/>
          <w:kern w:val="0"/>
          <w:sz w:val="24"/>
          <w:szCs w:val="24"/>
        </w:rPr>
        <w:t>.class</w:t>
      </w:r>
      <w:r w:rsidRPr="00AC73D0">
        <w:rPr>
          <w:rFonts w:ascii="inherit" w:eastAsia="宋体" w:hAnsi="inherit" w:cs="Arial"/>
          <w:color w:val="000000"/>
          <w:kern w:val="0"/>
          <w:sz w:val="24"/>
          <w:szCs w:val="24"/>
        </w:rPr>
        <w:t>文件</w:t>
      </w:r>
    </w:p>
    <w:p w:rsidR="00AC73D0" w:rsidRPr="00AC73D0" w:rsidRDefault="00AC73D0" w:rsidP="00AC73D0">
      <w:pPr>
        <w:widowControl/>
        <w:numPr>
          <w:ilvl w:val="2"/>
          <w:numId w:val="26"/>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通过</w:t>
      </w:r>
      <w:r w:rsidRPr="00AC73D0">
        <w:rPr>
          <w:rFonts w:ascii="inherit" w:eastAsia="宋体" w:hAnsi="inherit" w:cs="Arial"/>
          <w:color w:val="000000"/>
          <w:kern w:val="0"/>
          <w:sz w:val="24"/>
          <w:szCs w:val="24"/>
        </w:rPr>
        <w:t>dx</w:t>
      </w:r>
      <w:r w:rsidRPr="00AC73D0">
        <w:rPr>
          <w:rFonts w:ascii="inherit" w:eastAsia="宋体" w:hAnsi="inherit" w:cs="Arial"/>
          <w:color w:val="000000"/>
          <w:kern w:val="0"/>
          <w:sz w:val="24"/>
          <w:szCs w:val="24"/>
        </w:rPr>
        <w:t>命令，</w:t>
      </w:r>
      <w:r w:rsidRPr="00AC73D0">
        <w:rPr>
          <w:rFonts w:ascii="inherit" w:eastAsia="宋体" w:hAnsi="inherit" w:cs="Arial"/>
          <w:color w:val="000000"/>
          <w:kern w:val="0"/>
          <w:sz w:val="24"/>
          <w:szCs w:val="24"/>
        </w:rPr>
        <w:t>.class</w:t>
      </w:r>
      <w:r w:rsidRPr="00AC73D0">
        <w:rPr>
          <w:rFonts w:ascii="inherit" w:eastAsia="宋体" w:hAnsi="inherit" w:cs="Arial"/>
          <w:color w:val="000000"/>
          <w:kern w:val="0"/>
          <w:sz w:val="24"/>
          <w:szCs w:val="24"/>
        </w:rPr>
        <w:t>文件生成</w:t>
      </w:r>
      <w:r w:rsidRPr="00AC73D0">
        <w:rPr>
          <w:rFonts w:ascii="inherit" w:eastAsia="宋体" w:hAnsi="inherit" w:cs="Arial"/>
          <w:color w:val="000000"/>
          <w:kern w:val="0"/>
          <w:sz w:val="24"/>
          <w:szCs w:val="24"/>
        </w:rPr>
        <w:t>classes.dex</w:t>
      </w:r>
    </w:p>
    <w:p w:rsidR="00AC73D0" w:rsidRPr="00AC73D0" w:rsidRDefault="00AC73D0" w:rsidP="00AC73D0">
      <w:pPr>
        <w:widowControl/>
        <w:numPr>
          <w:ilvl w:val="2"/>
          <w:numId w:val="26"/>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通过</w:t>
      </w:r>
      <w:r w:rsidRPr="00AC73D0">
        <w:rPr>
          <w:rFonts w:ascii="inherit" w:eastAsia="宋体" w:hAnsi="inherit" w:cs="Arial"/>
          <w:color w:val="000000"/>
          <w:kern w:val="0"/>
          <w:sz w:val="24"/>
          <w:szCs w:val="24"/>
        </w:rPr>
        <w:t>apkbuilder</w:t>
      </w:r>
      <w:r w:rsidRPr="00AC73D0">
        <w:rPr>
          <w:rFonts w:ascii="inherit" w:eastAsia="宋体" w:hAnsi="inherit" w:cs="Arial"/>
          <w:color w:val="000000"/>
          <w:kern w:val="0"/>
          <w:sz w:val="24"/>
          <w:szCs w:val="24"/>
        </w:rPr>
        <w:t>将</w:t>
      </w:r>
      <w:r w:rsidRPr="00AC73D0">
        <w:rPr>
          <w:rFonts w:ascii="inherit" w:eastAsia="宋体" w:hAnsi="inherit" w:cs="Arial"/>
          <w:color w:val="000000"/>
          <w:kern w:val="0"/>
          <w:sz w:val="24"/>
          <w:szCs w:val="24"/>
        </w:rPr>
        <w:t>resource.arsc</w:t>
      </w:r>
      <w:r w:rsidRPr="00AC73D0">
        <w:rPr>
          <w:rFonts w:ascii="inherit" w:eastAsia="宋体" w:hAnsi="inherit" w:cs="Arial"/>
          <w:color w:val="000000"/>
          <w:kern w:val="0"/>
          <w:sz w:val="24"/>
          <w:szCs w:val="24"/>
        </w:rPr>
        <w:t>、</w:t>
      </w:r>
      <w:r w:rsidRPr="00AC73D0">
        <w:rPr>
          <w:rFonts w:ascii="inherit" w:eastAsia="宋体" w:hAnsi="inherit" w:cs="Arial"/>
          <w:color w:val="000000"/>
          <w:kern w:val="0"/>
          <w:sz w:val="24"/>
          <w:szCs w:val="24"/>
        </w:rPr>
        <w:t>res</w:t>
      </w:r>
      <w:r w:rsidRPr="00AC73D0">
        <w:rPr>
          <w:rFonts w:ascii="inherit" w:eastAsia="宋体" w:hAnsi="inherit" w:cs="Arial"/>
          <w:color w:val="000000"/>
          <w:kern w:val="0"/>
          <w:sz w:val="24"/>
          <w:szCs w:val="24"/>
        </w:rPr>
        <w:t>文件、</w:t>
      </w:r>
      <w:r w:rsidRPr="00AC73D0">
        <w:rPr>
          <w:rFonts w:ascii="inherit" w:eastAsia="宋体" w:hAnsi="inherit" w:cs="Arial"/>
          <w:color w:val="000000"/>
          <w:kern w:val="0"/>
          <w:sz w:val="24"/>
          <w:szCs w:val="24"/>
        </w:rPr>
        <w:t>assets</w:t>
      </w:r>
      <w:r w:rsidRPr="00AC73D0">
        <w:rPr>
          <w:rFonts w:ascii="inherit" w:eastAsia="宋体" w:hAnsi="inherit" w:cs="Arial"/>
          <w:color w:val="000000"/>
          <w:kern w:val="0"/>
          <w:sz w:val="24"/>
          <w:szCs w:val="24"/>
        </w:rPr>
        <w:t>文件和</w:t>
      </w:r>
      <w:r w:rsidRPr="00AC73D0">
        <w:rPr>
          <w:rFonts w:ascii="inherit" w:eastAsia="宋体" w:hAnsi="inherit" w:cs="Arial"/>
          <w:color w:val="000000"/>
          <w:kern w:val="0"/>
          <w:sz w:val="24"/>
          <w:szCs w:val="24"/>
        </w:rPr>
        <w:t>classes.dex</w:t>
      </w:r>
      <w:r w:rsidRPr="00AC73D0">
        <w:rPr>
          <w:rFonts w:ascii="inherit" w:eastAsia="宋体" w:hAnsi="inherit" w:cs="Arial"/>
          <w:color w:val="000000"/>
          <w:kern w:val="0"/>
          <w:sz w:val="24"/>
          <w:szCs w:val="24"/>
        </w:rPr>
        <w:t>一起打成</w:t>
      </w:r>
      <w:r w:rsidRPr="00AC73D0">
        <w:rPr>
          <w:rFonts w:ascii="inherit" w:eastAsia="宋体" w:hAnsi="inherit" w:cs="Arial"/>
          <w:color w:val="000000"/>
          <w:kern w:val="0"/>
          <w:sz w:val="24"/>
          <w:szCs w:val="24"/>
        </w:rPr>
        <w:t>apk</w:t>
      </w:r>
      <w:r w:rsidRPr="00AC73D0">
        <w:rPr>
          <w:rFonts w:ascii="inherit" w:eastAsia="宋体" w:hAnsi="inherit" w:cs="Arial"/>
          <w:color w:val="000000"/>
          <w:kern w:val="0"/>
          <w:sz w:val="24"/>
          <w:szCs w:val="24"/>
        </w:rPr>
        <w:t>包</w:t>
      </w:r>
    </w:p>
    <w:p w:rsidR="00AC73D0" w:rsidRPr="00AC73D0" w:rsidRDefault="00AC73D0" w:rsidP="00AC73D0">
      <w:pPr>
        <w:widowControl/>
        <w:numPr>
          <w:ilvl w:val="2"/>
          <w:numId w:val="26"/>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通过</w:t>
      </w:r>
      <w:r w:rsidRPr="00AC73D0">
        <w:rPr>
          <w:rFonts w:ascii="inherit" w:eastAsia="宋体" w:hAnsi="inherit" w:cs="Arial"/>
          <w:color w:val="000000"/>
          <w:kern w:val="0"/>
          <w:sz w:val="24"/>
          <w:szCs w:val="24"/>
        </w:rPr>
        <w:t>jarsigner</w:t>
      </w:r>
      <w:r w:rsidRPr="00AC73D0">
        <w:rPr>
          <w:rFonts w:ascii="inherit" w:eastAsia="宋体" w:hAnsi="inherit" w:cs="Arial"/>
          <w:color w:val="000000"/>
          <w:kern w:val="0"/>
          <w:sz w:val="24"/>
          <w:szCs w:val="24"/>
        </w:rPr>
        <w:t>工具，进入签名</w:t>
      </w:r>
    </w:p>
    <w:p w:rsidR="00AC73D0" w:rsidRPr="00AC73D0" w:rsidRDefault="00AC73D0" w:rsidP="00AC73D0">
      <w:pPr>
        <w:widowControl/>
        <w:numPr>
          <w:ilvl w:val="2"/>
          <w:numId w:val="26"/>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通过</w:t>
      </w:r>
      <w:r w:rsidRPr="00AC73D0">
        <w:rPr>
          <w:rFonts w:ascii="inherit" w:eastAsia="宋体" w:hAnsi="inherit" w:cs="Arial"/>
          <w:color w:val="000000"/>
          <w:kern w:val="0"/>
          <w:sz w:val="24"/>
          <w:szCs w:val="24"/>
        </w:rPr>
        <w:t>zipalign</w:t>
      </w:r>
      <w:r w:rsidRPr="00AC73D0">
        <w:rPr>
          <w:rFonts w:ascii="inherit" w:eastAsia="宋体" w:hAnsi="inherit" w:cs="Arial"/>
          <w:color w:val="000000"/>
          <w:kern w:val="0"/>
          <w:sz w:val="24"/>
          <w:szCs w:val="24"/>
        </w:rPr>
        <w:t>工具，将签名后的</w:t>
      </w:r>
      <w:r w:rsidRPr="00AC73D0">
        <w:rPr>
          <w:rFonts w:ascii="inherit" w:eastAsia="宋体" w:hAnsi="inherit" w:cs="Arial"/>
          <w:color w:val="000000"/>
          <w:kern w:val="0"/>
          <w:sz w:val="24"/>
          <w:szCs w:val="24"/>
        </w:rPr>
        <w:t>apk</w:t>
      </w:r>
      <w:r w:rsidRPr="00AC73D0">
        <w:rPr>
          <w:rFonts w:ascii="inherit" w:eastAsia="宋体" w:hAnsi="inherit" w:cs="Arial"/>
          <w:color w:val="000000"/>
          <w:kern w:val="0"/>
          <w:sz w:val="24"/>
          <w:szCs w:val="24"/>
        </w:rPr>
        <w:t>进行对齐处理。</w:t>
      </w:r>
    </w:p>
    <w:p w:rsidR="00AC73D0" w:rsidRPr="00AC73D0" w:rsidRDefault="00AC73D0" w:rsidP="00AC73D0">
      <w:pPr>
        <w:widowControl/>
        <w:numPr>
          <w:ilvl w:val="0"/>
          <w:numId w:val="26"/>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了解哪些插件化技术？</w:t>
      </w:r>
    </w:p>
    <w:p w:rsidR="00AC73D0" w:rsidRPr="00AC73D0" w:rsidRDefault="00AC73D0" w:rsidP="00AC73D0">
      <w:pPr>
        <w:widowControl/>
        <w:numPr>
          <w:ilvl w:val="0"/>
          <w:numId w:val="26"/>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LinearLayout</w:t>
      </w:r>
      <w:r w:rsidRPr="00AC73D0">
        <w:rPr>
          <w:rFonts w:ascii="inherit" w:eastAsia="宋体" w:hAnsi="inherit" w:cs="Arial"/>
          <w:color w:val="000000"/>
          <w:kern w:val="0"/>
          <w:sz w:val="24"/>
          <w:szCs w:val="24"/>
        </w:rPr>
        <w:t>的布局流程？</w:t>
      </w:r>
    </w:p>
    <w:p w:rsidR="00AC73D0" w:rsidRPr="00AC73D0" w:rsidRDefault="00AC73D0" w:rsidP="00AC73D0">
      <w:pPr>
        <w:widowControl/>
        <w:numPr>
          <w:ilvl w:val="0"/>
          <w:numId w:val="26"/>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MVC,MVP,MVVM</w:t>
      </w:r>
      <w:r w:rsidRPr="00AC73D0">
        <w:rPr>
          <w:rFonts w:ascii="inherit" w:eastAsia="宋体" w:hAnsi="inherit" w:cs="Arial"/>
          <w:color w:val="000000"/>
          <w:kern w:val="0"/>
          <w:sz w:val="24"/>
          <w:szCs w:val="24"/>
        </w:rPr>
        <w:t>理解？</w:t>
      </w:r>
    </w:p>
    <w:p w:rsidR="00AC73D0" w:rsidRPr="00AC73D0" w:rsidRDefault="00AC73D0" w:rsidP="00AC73D0">
      <w:pPr>
        <w:widowControl/>
        <w:numPr>
          <w:ilvl w:val="1"/>
          <w:numId w:val="26"/>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MVC</w:t>
      </w:r>
      <w:r w:rsidRPr="00AC73D0">
        <w:rPr>
          <w:rFonts w:ascii="inherit" w:eastAsia="宋体" w:hAnsi="inherit" w:cs="Arial"/>
          <w:color w:val="000000"/>
          <w:kern w:val="0"/>
          <w:sz w:val="24"/>
          <w:szCs w:val="24"/>
        </w:rPr>
        <w:t>。</w:t>
      </w:r>
      <w:r w:rsidRPr="00AC73D0">
        <w:rPr>
          <w:rFonts w:ascii="inherit" w:eastAsia="宋体" w:hAnsi="inherit" w:cs="Arial"/>
          <w:color w:val="000000"/>
          <w:kern w:val="0"/>
          <w:sz w:val="24"/>
          <w:szCs w:val="24"/>
        </w:rPr>
        <w:t>View</w:t>
      </w:r>
      <w:r w:rsidRPr="00AC73D0">
        <w:rPr>
          <w:rFonts w:ascii="inherit" w:eastAsia="宋体" w:hAnsi="inherit" w:cs="Arial"/>
          <w:color w:val="000000"/>
          <w:kern w:val="0"/>
          <w:sz w:val="24"/>
          <w:szCs w:val="24"/>
        </w:rPr>
        <w:t>：</w:t>
      </w:r>
      <w:r w:rsidRPr="00AC73D0">
        <w:rPr>
          <w:rFonts w:ascii="inherit" w:eastAsia="宋体" w:hAnsi="inherit" w:cs="Arial"/>
          <w:color w:val="000000"/>
          <w:kern w:val="0"/>
          <w:sz w:val="24"/>
          <w:szCs w:val="24"/>
        </w:rPr>
        <w:t>Xml</w:t>
      </w:r>
      <w:r w:rsidRPr="00AC73D0">
        <w:rPr>
          <w:rFonts w:ascii="inherit" w:eastAsia="宋体" w:hAnsi="inherit" w:cs="Arial"/>
          <w:color w:val="000000"/>
          <w:kern w:val="0"/>
          <w:sz w:val="24"/>
          <w:szCs w:val="24"/>
        </w:rPr>
        <w:t>布局文件，</w:t>
      </w:r>
      <w:r w:rsidRPr="00AC73D0">
        <w:rPr>
          <w:rFonts w:ascii="inherit" w:eastAsia="宋体" w:hAnsi="inherit" w:cs="Arial"/>
          <w:color w:val="000000"/>
          <w:kern w:val="0"/>
          <w:sz w:val="24"/>
          <w:szCs w:val="24"/>
        </w:rPr>
        <w:t>Model</w:t>
      </w:r>
      <w:r w:rsidRPr="00AC73D0">
        <w:rPr>
          <w:rFonts w:ascii="inherit" w:eastAsia="宋体" w:hAnsi="inherit" w:cs="Arial"/>
          <w:color w:val="000000"/>
          <w:kern w:val="0"/>
          <w:sz w:val="24"/>
          <w:szCs w:val="24"/>
        </w:rPr>
        <w:t>：数据模型，数据的获取、存储、状态变化，</w:t>
      </w:r>
      <w:r w:rsidRPr="00AC73D0">
        <w:rPr>
          <w:rFonts w:ascii="inherit" w:eastAsia="宋体" w:hAnsi="inherit" w:cs="Arial"/>
          <w:color w:val="000000"/>
          <w:kern w:val="0"/>
          <w:sz w:val="24"/>
          <w:szCs w:val="24"/>
        </w:rPr>
        <w:t>Controller</w:t>
      </w:r>
      <w:r w:rsidRPr="00AC73D0">
        <w:rPr>
          <w:rFonts w:ascii="inherit" w:eastAsia="宋体" w:hAnsi="inherit" w:cs="Arial"/>
          <w:color w:val="000000"/>
          <w:kern w:val="0"/>
          <w:sz w:val="24"/>
          <w:szCs w:val="24"/>
        </w:rPr>
        <w:t>：对象</w:t>
      </w:r>
      <w:r w:rsidRPr="00AC73D0">
        <w:rPr>
          <w:rFonts w:ascii="inherit" w:eastAsia="宋体" w:hAnsi="inherit" w:cs="Arial"/>
          <w:color w:val="000000"/>
          <w:kern w:val="0"/>
          <w:sz w:val="24"/>
          <w:szCs w:val="24"/>
        </w:rPr>
        <w:t>Activity</w:t>
      </w:r>
      <w:r w:rsidRPr="00AC73D0">
        <w:rPr>
          <w:rFonts w:ascii="inherit" w:eastAsia="宋体" w:hAnsi="inherit" w:cs="Arial"/>
          <w:color w:val="000000"/>
          <w:kern w:val="0"/>
          <w:sz w:val="24"/>
          <w:szCs w:val="24"/>
        </w:rPr>
        <w:t>，处理数据，业务和</w:t>
      </w:r>
      <w:r w:rsidRPr="00AC73D0">
        <w:rPr>
          <w:rFonts w:ascii="inherit" w:eastAsia="宋体" w:hAnsi="inherit" w:cs="Arial"/>
          <w:color w:val="000000"/>
          <w:kern w:val="0"/>
          <w:sz w:val="24"/>
          <w:szCs w:val="24"/>
        </w:rPr>
        <w:t>UI</w:t>
      </w:r>
      <w:r w:rsidRPr="00AC73D0">
        <w:rPr>
          <w:rFonts w:ascii="inherit" w:eastAsia="宋体" w:hAnsi="inherit" w:cs="Arial"/>
          <w:color w:val="000000"/>
          <w:kern w:val="0"/>
          <w:sz w:val="24"/>
          <w:szCs w:val="24"/>
        </w:rPr>
        <w:t>。但是作为</w:t>
      </w:r>
      <w:r w:rsidRPr="00AC73D0">
        <w:rPr>
          <w:rFonts w:ascii="inherit" w:eastAsia="宋体" w:hAnsi="inherit" w:cs="Arial"/>
          <w:color w:val="000000"/>
          <w:kern w:val="0"/>
          <w:sz w:val="24"/>
          <w:szCs w:val="24"/>
        </w:rPr>
        <w:t>View</w:t>
      </w:r>
      <w:r w:rsidRPr="00AC73D0">
        <w:rPr>
          <w:rFonts w:ascii="inherit" w:eastAsia="宋体" w:hAnsi="inherit" w:cs="Arial"/>
          <w:color w:val="000000"/>
          <w:kern w:val="0"/>
          <w:sz w:val="24"/>
          <w:szCs w:val="24"/>
        </w:rPr>
        <w:t>的</w:t>
      </w:r>
      <w:r w:rsidRPr="00AC73D0">
        <w:rPr>
          <w:rFonts w:ascii="inherit" w:eastAsia="宋体" w:hAnsi="inherit" w:cs="Arial"/>
          <w:color w:val="000000"/>
          <w:kern w:val="0"/>
          <w:sz w:val="24"/>
          <w:szCs w:val="24"/>
        </w:rPr>
        <w:t>XML</w:t>
      </w:r>
      <w:r w:rsidRPr="00AC73D0">
        <w:rPr>
          <w:rFonts w:ascii="inherit" w:eastAsia="宋体" w:hAnsi="inherit" w:cs="Arial"/>
          <w:color w:val="000000"/>
          <w:kern w:val="0"/>
          <w:sz w:val="24"/>
          <w:szCs w:val="24"/>
        </w:rPr>
        <w:t>功能太弱，导致</w:t>
      </w:r>
      <w:r w:rsidRPr="00AC73D0">
        <w:rPr>
          <w:rFonts w:ascii="inherit" w:eastAsia="宋体" w:hAnsi="inherit" w:cs="Arial"/>
          <w:color w:val="000000"/>
          <w:kern w:val="0"/>
          <w:sz w:val="24"/>
          <w:szCs w:val="24"/>
        </w:rPr>
        <w:t>Activity</w:t>
      </w:r>
      <w:r w:rsidRPr="00AC73D0">
        <w:rPr>
          <w:rFonts w:ascii="inherit" w:eastAsia="宋体" w:hAnsi="inherit" w:cs="Arial"/>
          <w:color w:val="000000"/>
          <w:kern w:val="0"/>
          <w:sz w:val="24"/>
          <w:szCs w:val="24"/>
        </w:rPr>
        <w:t>充斥了大量</w:t>
      </w:r>
      <w:r w:rsidRPr="00AC73D0">
        <w:rPr>
          <w:rFonts w:ascii="inherit" w:eastAsia="宋体" w:hAnsi="inherit" w:cs="Arial"/>
          <w:color w:val="000000"/>
          <w:kern w:val="0"/>
          <w:sz w:val="24"/>
          <w:szCs w:val="24"/>
        </w:rPr>
        <w:t>view</w:t>
      </w:r>
      <w:r w:rsidRPr="00AC73D0">
        <w:rPr>
          <w:rFonts w:ascii="inherit" w:eastAsia="宋体" w:hAnsi="inherit" w:cs="Arial"/>
          <w:color w:val="000000"/>
          <w:kern w:val="0"/>
          <w:sz w:val="24"/>
          <w:szCs w:val="24"/>
        </w:rPr>
        <w:t>和</w:t>
      </w:r>
      <w:r w:rsidRPr="00AC73D0">
        <w:rPr>
          <w:rFonts w:ascii="inherit" w:eastAsia="宋体" w:hAnsi="inherit" w:cs="Arial"/>
          <w:color w:val="000000"/>
          <w:kern w:val="0"/>
          <w:sz w:val="24"/>
          <w:szCs w:val="24"/>
        </w:rPr>
        <w:t>controller</w:t>
      </w:r>
      <w:r w:rsidRPr="00AC73D0">
        <w:rPr>
          <w:rFonts w:ascii="inherit" w:eastAsia="宋体" w:hAnsi="inherit" w:cs="Arial"/>
          <w:color w:val="000000"/>
          <w:kern w:val="0"/>
          <w:sz w:val="24"/>
          <w:szCs w:val="24"/>
        </w:rPr>
        <w:t>的代码，造成</w:t>
      </w:r>
      <w:r w:rsidRPr="00AC73D0">
        <w:rPr>
          <w:rFonts w:ascii="inherit" w:eastAsia="宋体" w:hAnsi="inherit" w:cs="Arial"/>
          <w:color w:val="000000"/>
          <w:kern w:val="0"/>
          <w:sz w:val="24"/>
          <w:szCs w:val="24"/>
        </w:rPr>
        <w:t>Activity</w:t>
      </w:r>
      <w:r w:rsidRPr="00AC73D0">
        <w:rPr>
          <w:rFonts w:ascii="inherit" w:eastAsia="宋体" w:hAnsi="inherit" w:cs="Arial"/>
          <w:color w:val="000000"/>
          <w:kern w:val="0"/>
          <w:sz w:val="24"/>
          <w:szCs w:val="24"/>
        </w:rPr>
        <w:t>代码臃肿。</w:t>
      </w:r>
    </w:p>
    <w:p w:rsidR="00AC73D0" w:rsidRPr="00AC73D0" w:rsidRDefault="00AC73D0" w:rsidP="00AC73D0">
      <w:pPr>
        <w:widowControl/>
        <w:numPr>
          <w:ilvl w:val="1"/>
          <w:numId w:val="26"/>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MVP</w:t>
      </w:r>
      <w:r w:rsidRPr="00AC73D0">
        <w:rPr>
          <w:rFonts w:ascii="inherit" w:eastAsia="宋体" w:hAnsi="inherit" w:cs="Arial"/>
          <w:color w:val="000000"/>
          <w:kern w:val="0"/>
          <w:sz w:val="24"/>
          <w:szCs w:val="24"/>
        </w:rPr>
        <w:t>。</w:t>
      </w:r>
      <w:r w:rsidRPr="00AC73D0">
        <w:rPr>
          <w:rFonts w:ascii="inherit" w:eastAsia="宋体" w:hAnsi="inherit" w:cs="Arial"/>
          <w:color w:val="000000"/>
          <w:kern w:val="0"/>
          <w:sz w:val="24"/>
          <w:szCs w:val="24"/>
        </w:rPr>
        <w:t>M</w:t>
      </w:r>
      <w:r w:rsidRPr="00AC73D0">
        <w:rPr>
          <w:rFonts w:ascii="inherit" w:eastAsia="宋体" w:hAnsi="inherit" w:cs="Arial"/>
          <w:color w:val="000000"/>
          <w:kern w:val="0"/>
          <w:sz w:val="24"/>
          <w:szCs w:val="24"/>
        </w:rPr>
        <w:t>仍然是数据模型，</w:t>
      </w:r>
      <w:r w:rsidRPr="00AC73D0">
        <w:rPr>
          <w:rFonts w:ascii="inherit" w:eastAsia="宋体" w:hAnsi="inherit" w:cs="Arial"/>
          <w:color w:val="000000"/>
          <w:kern w:val="0"/>
          <w:sz w:val="24"/>
          <w:szCs w:val="24"/>
        </w:rPr>
        <w:t>V</w:t>
      </w:r>
      <w:r w:rsidRPr="00AC73D0">
        <w:rPr>
          <w:rFonts w:ascii="inherit" w:eastAsia="宋体" w:hAnsi="inherit" w:cs="Arial"/>
          <w:color w:val="000000"/>
          <w:kern w:val="0"/>
          <w:sz w:val="24"/>
          <w:szCs w:val="24"/>
        </w:rPr>
        <w:t>是</w:t>
      </w:r>
      <w:r w:rsidRPr="00AC73D0">
        <w:rPr>
          <w:rFonts w:ascii="inherit" w:eastAsia="宋体" w:hAnsi="inherit" w:cs="Arial"/>
          <w:color w:val="000000"/>
          <w:kern w:val="0"/>
          <w:sz w:val="24"/>
          <w:szCs w:val="24"/>
        </w:rPr>
        <w:t>xml</w:t>
      </w:r>
      <w:r w:rsidRPr="00AC73D0">
        <w:rPr>
          <w:rFonts w:ascii="inherit" w:eastAsia="宋体" w:hAnsi="inherit" w:cs="Arial"/>
          <w:color w:val="000000"/>
          <w:kern w:val="0"/>
          <w:sz w:val="24"/>
          <w:szCs w:val="24"/>
        </w:rPr>
        <w:t>和</w:t>
      </w:r>
      <w:r w:rsidRPr="00AC73D0">
        <w:rPr>
          <w:rFonts w:ascii="inherit" w:eastAsia="宋体" w:hAnsi="inherit" w:cs="Arial"/>
          <w:color w:val="000000"/>
          <w:kern w:val="0"/>
          <w:sz w:val="24"/>
          <w:szCs w:val="24"/>
        </w:rPr>
        <w:t>Activity</w:t>
      </w:r>
      <w:r w:rsidRPr="00AC73D0">
        <w:rPr>
          <w:rFonts w:ascii="inherit" w:eastAsia="宋体" w:hAnsi="inherit" w:cs="Arial"/>
          <w:color w:val="000000"/>
          <w:kern w:val="0"/>
          <w:sz w:val="24"/>
          <w:szCs w:val="24"/>
        </w:rPr>
        <w:t>，处理</w:t>
      </w:r>
      <w:r w:rsidRPr="00AC73D0">
        <w:rPr>
          <w:rFonts w:ascii="inherit" w:eastAsia="宋体" w:hAnsi="inherit" w:cs="Arial"/>
          <w:color w:val="000000"/>
          <w:kern w:val="0"/>
          <w:sz w:val="24"/>
          <w:szCs w:val="24"/>
        </w:rPr>
        <w:t>view</w:t>
      </w:r>
      <w:r w:rsidRPr="00AC73D0">
        <w:rPr>
          <w:rFonts w:ascii="inherit" w:eastAsia="宋体" w:hAnsi="inherit" w:cs="Arial"/>
          <w:color w:val="000000"/>
          <w:kern w:val="0"/>
          <w:sz w:val="24"/>
          <w:szCs w:val="24"/>
        </w:rPr>
        <w:t>的绘制和与用户的交互，</w:t>
      </w:r>
      <w:r w:rsidRPr="00AC73D0">
        <w:rPr>
          <w:rFonts w:ascii="inherit" w:eastAsia="宋体" w:hAnsi="inherit" w:cs="Arial"/>
          <w:color w:val="000000"/>
          <w:kern w:val="0"/>
          <w:sz w:val="24"/>
          <w:szCs w:val="24"/>
        </w:rPr>
        <w:t>P</w:t>
      </w:r>
      <w:r w:rsidRPr="00AC73D0">
        <w:rPr>
          <w:rFonts w:ascii="inherit" w:eastAsia="宋体" w:hAnsi="inherit" w:cs="Arial"/>
          <w:color w:val="000000"/>
          <w:kern w:val="0"/>
          <w:sz w:val="24"/>
          <w:szCs w:val="24"/>
        </w:rPr>
        <w:t>是</w:t>
      </w:r>
      <w:r w:rsidRPr="00AC73D0">
        <w:rPr>
          <w:rFonts w:ascii="inherit" w:eastAsia="宋体" w:hAnsi="inherit" w:cs="Arial"/>
          <w:color w:val="000000"/>
          <w:kern w:val="0"/>
          <w:sz w:val="24"/>
          <w:szCs w:val="24"/>
        </w:rPr>
        <w:t>presenter</w:t>
      </w:r>
      <w:r w:rsidRPr="00AC73D0">
        <w:rPr>
          <w:rFonts w:ascii="inherit" w:eastAsia="宋体" w:hAnsi="inherit" w:cs="Arial"/>
          <w:color w:val="000000"/>
          <w:kern w:val="0"/>
          <w:sz w:val="24"/>
          <w:szCs w:val="24"/>
        </w:rPr>
        <w:t>，负责</w:t>
      </w:r>
      <w:r w:rsidRPr="00AC73D0">
        <w:rPr>
          <w:rFonts w:ascii="inherit" w:eastAsia="宋体" w:hAnsi="inherit" w:cs="Arial"/>
          <w:color w:val="000000"/>
          <w:kern w:val="0"/>
          <w:sz w:val="24"/>
          <w:szCs w:val="24"/>
        </w:rPr>
        <w:t>M</w:t>
      </w:r>
      <w:r w:rsidRPr="00AC73D0">
        <w:rPr>
          <w:rFonts w:ascii="inherit" w:eastAsia="宋体" w:hAnsi="inherit" w:cs="Arial"/>
          <w:color w:val="000000"/>
          <w:kern w:val="0"/>
          <w:sz w:val="24"/>
          <w:szCs w:val="24"/>
        </w:rPr>
        <w:t>与</w:t>
      </w:r>
      <w:r w:rsidRPr="00AC73D0">
        <w:rPr>
          <w:rFonts w:ascii="inherit" w:eastAsia="宋体" w:hAnsi="inherit" w:cs="Arial"/>
          <w:color w:val="000000"/>
          <w:kern w:val="0"/>
          <w:sz w:val="24"/>
          <w:szCs w:val="24"/>
        </w:rPr>
        <w:t>V</w:t>
      </w:r>
      <w:r w:rsidRPr="00AC73D0">
        <w:rPr>
          <w:rFonts w:ascii="inherit" w:eastAsia="宋体" w:hAnsi="inherit" w:cs="Arial"/>
          <w:color w:val="000000"/>
          <w:kern w:val="0"/>
          <w:sz w:val="24"/>
          <w:szCs w:val="24"/>
        </w:rPr>
        <w:t>的交互。核心理念是通过一个</w:t>
      </w:r>
      <w:r w:rsidRPr="00AC73D0">
        <w:rPr>
          <w:rFonts w:ascii="inherit" w:eastAsia="宋体" w:hAnsi="inherit" w:cs="Arial"/>
          <w:color w:val="000000"/>
          <w:kern w:val="0"/>
          <w:sz w:val="24"/>
          <w:szCs w:val="24"/>
        </w:rPr>
        <w:t>view</w:t>
      </w:r>
      <w:r w:rsidRPr="00AC73D0">
        <w:rPr>
          <w:rFonts w:ascii="inherit" w:eastAsia="宋体" w:hAnsi="inherit" w:cs="Arial"/>
          <w:color w:val="000000"/>
          <w:kern w:val="0"/>
          <w:sz w:val="24"/>
          <w:szCs w:val="24"/>
        </w:rPr>
        <w:t>接口将</w:t>
      </w:r>
      <w:r w:rsidRPr="00AC73D0">
        <w:rPr>
          <w:rFonts w:ascii="inherit" w:eastAsia="宋体" w:hAnsi="inherit" w:cs="Arial"/>
          <w:color w:val="000000"/>
          <w:kern w:val="0"/>
          <w:sz w:val="24"/>
          <w:szCs w:val="24"/>
        </w:rPr>
        <w:t>presenter</w:t>
      </w:r>
      <w:r w:rsidRPr="00AC73D0">
        <w:rPr>
          <w:rFonts w:ascii="inherit" w:eastAsia="宋体" w:hAnsi="inherit" w:cs="Arial"/>
          <w:color w:val="000000"/>
          <w:kern w:val="0"/>
          <w:sz w:val="24"/>
          <w:szCs w:val="24"/>
        </w:rPr>
        <w:t>与</w:t>
      </w:r>
      <w:r w:rsidRPr="00AC73D0">
        <w:rPr>
          <w:rFonts w:ascii="inherit" w:eastAsia="宋体" w:hAnsi="inherit" w:cs="Arial"/>
          <w:color w:val="000000"/>
          <w:kern w:val="0"/>
          <w:sz w:val="24"/>
          <w:szCs w:val="24"/>
        </w:rPr>
        <w:t>view</w:t>
      </w:r>
      <w:r w:rsidRPr="00AC73D0">
        <w:rPr>
          <w:rFonts w:ascii="inherit" w:eastAsia="宋体" w:hAnsi="inherit" w:cs="Arial"/>
          <w:color w:val="000000"/>
          <w:kern w:val="0"/>
          <w:sz w:val="24"/>
          <w:szCs w:val="24"/>
        </w:rPr>
        <w:t>进行解耦，让</w:t>
      </w:r>
      <w:r w:rsidRPr="00AC73D0">
        <w:rPr>
          <w:rFonts w:ascii="inherit" w:eastAsia="宋体" w:hAnsi="inherit" w:cs="Arial"/>
          <w:color w:val="000000"/>
          <w:kern w:val="0"/>
          <w:sz w:val="24"/>
          <w:szCs w:val="24"/>
        </w:rPr>
        <w:t>Activity</w:t>
      </w:r>
      <w:r w:rsidRPr="00AC73D0">
        <w:rPr>
          <w:rFonts w:ascii="inherit" w:eastAsia="宋体" w:hAnsi="inherit" w:cs="Arial"/>
          <w:color w:val="000000"/>
          <w:kern w:val="0"/>
          <w:sz w:val="24"/>
          <w:szCs w:val="24"/>
        </w:rPr>
        <w:t>只负责</w:t>
      </w:r>
      <w:r w:rsidRPr="00AC73D0">
        <w:rPr>
          <w:rFonts w:ascii="inherit" w:eastAsia="宋体" w:hAnsi="inherit" w:cs="Arial"/>
          <w:color w:val="000000"/>
          <w:kern w:val="0"/>
          <w:sz w:val="24"/>
          <w:szCs w:val="24"/>
        </w:rPr>
        <w:t>view</w:t>
      </w:r>
      <w:r w:rsidRPr="00AC73D0">
        <w:rPr>
          <w:rFonts w:ascii="inherit" w:eastAsia="宋体" w:hAnsi="inherit" w:cs="Arial"/>
          <w:color w:val="000000"/>
          <w:kern w:val="0"/>
          <w:sz w:val="24"/>
          <w:szCs w:val="24"/>
        </w:rPr>
        <w:t>的事务。缺点是，</w:t>
      </w:r>
      <w:r w:rsidRPr="00AC73D0">
        <w:rPr>
          <w:rFonts w:ascii="inherit" w:eastAsia="宋体" w:hAnsi="inherit" w:cs="Arial"/>
          <w:color w:val="000000"/>
          <w:kern w:val="0"/>
          <w:sz w:val="24"/>
          <w:szCs w:val="24"/>
        </w:rPr>
        <w:t>V</w:t>
      </w:r>
      <w:r w:rsidRPr="00AC73D0">
        <w:rPr>
          <w:rFonts w:ascii="inherit" w:eastAsia="宋体" w:hAnsi="inherit" w:cs="Arial"/>
          <w:color w:val="000000"/>
          <w:kern w:val="0"/>
          <w:sz w:val="24"/>
          <w:szCs w:val="24"/>
        </w:rPr>
        <w:t>层和</w:t>
      </w:r>
      <w:r w:rsidRPr="00AC73D0">
        <w:rPr>
          <w:rFonts w:ascii="inherit" w:eastAsia="宋体" w:hAnsi="inherit" w:cs="Arial"/>
          <w:color w:val="000000"/>
          <w:kern w:val="0"/>
          <w:sz w:val="24"/>
          <w:szCs w:val="24"/>
        </w:rPr>
        <w:t>P</w:t>
      </w:r>
      <w:r w:rsidRPr="00AC73D0">
        <w:rPr>
          <w:rFonts w:ascii="inherit" w:eastAsia="宋体" w:hAnsi="inherit" w:cs="Arial"/>
          <w:color w:val="000000"/>
          <w:kern w:val="0"/>
          <w:sz w:val="24"/>
          <w:szCs w:val="24"/>
        </w:rPr>
        <w:t>层存在一定的耦合度，</w:t>
      </w:r>
      <w:r w:rsidRPr="00AC73D0">
        <w:rPr>
          <w:rFonts w:ascii="inherit" w:eastAsia="宋体" w:hAnsi="inherit" w:cs="Arial"/>
          <w:color w:val="000000"/>
          <w:kern w:val="0"/>
          <w:sz w:val="24"/>
          <w:szCs w:val="24"/>
        </w:rPr>
        <w:t>V</w:t>
      </w:r>
      <w:r w:rsidRPr="00AC73D0">
        <w:rPr>
          <w:rFonts w:ascii="inherit" w:eastAsia="宋体" w:hAnsi="inherit" w:cs="Arial"/>
          <w:color w:val="000000"/>
          <w:kern w:val="0"/>
          <w:sz w:val="24"/>
          <w:szCs w:val="24"/>
        </w:rPr>
        <w:t>层修改导致</w:t>
      </w:r>
      <w:r w:rsidRPr="00AC73D0">
        <w:rPr>
          <w:rFonts w:ascii="inherit" w:eastAsia="宋体" w:hAnsi="inherit" w:cs="Arial"/>
          <w:color w:val="000000"/>
          <w:kern w:val="0"/>
          <w:sz w:val="24"/>
          <w:szCs w:val="24"/>
        </w:rPr>
        <w:t>P</w:t>
      </w:r>
      <w:r w:rsidRPr="00AC73D0">
        <w:rPr>
          <w:rFonts w:ascii="inherit" w:eastAsia="宋体" w:hAnsi="inherit" w:cs="Arial"/>
          <w:color w:val="000000"/>
          <w:kern w:val="0"/>
          <w:sz w:val="24"/>
          <w:szCs w:val="24"/>
        </w:rPr>
        <w:t>层也要修改，而且</w:t>
      </w:r>
      <w:r w:rsidRPr="00AC73D0">
        <w:rPr>
          <w:rFonts w:ascii="inherit" w:eastAsia="宋体" w:hAnsi="inherit" w:cs="Arial"/>
          <w:color w:val="000000"/>
          <w:kern w:val="0"/>
          <w:sz w:val="24"/>
          <w:szCs w:val="24"/>
        </w:rPr>
        <w:t>view</w:t>
      </w:r>
      <w:r w:rsidRPr="00AC73D0">
        <w:rPr>
          <w:rFonts w:ascii="inherit" w:eastAsia="宋体" w:hAnsi="inherit" w:cs="Arial"/>
          <w:color w:val="000000"/>
          <w:kern w:val="0"/>
          <w:sz w:val="24"/>
          <w:szCs w:val="24"/>
        </w:rPr>
        <w:t>的接口粒度不好控制，容易造成大量接口存在。</w:t>
      </w:r>
      <w:r w:rsidRPr="00AC73D0">
        <w:rPr>
          <w:rFonts w:ascii="inherit" w:eastAsia="宋体" w:hAnsi="inherit" w:cs="Arial"/>
          <w:color w:val="000000"/>
          <w:kern w:val="0"/>
          <w:sz w:val="24"/>
          <w:szCs w:val="24"/>
        </w:rPr>
        <w:t>UI</w:t>
      </w:r>
      <w:r w:rsidRPr="00AC73D0">
        <w:rPr>
          <w:rFonts w:ascii="inherit" w:eastAsia="宋体" w:hAnsi="inherit" w:cs="Arial"/>
          <w:color w:val="000000"/>
          <w:kern w:val="0"/>
          <w:sz w:val="24"/>
          <w:szCs w:val="24"/>
        </w:rPr>
        <w:t>驱动模型。</w:t>
      </w:r>
    </w:p>
    <w:p w:rsidR="00AC73D0" w:rsidRPr="00AC73D0" w:rsidRDefault="00AC73D0" w:rsidP="00AC73D0">
      <w:pPr>
        <w:widowControl/>
        <w:numPr>
          <w:ilvl w:val="1"/>
          <w:numId w:val="26"/>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MVVM</w:t>
      </w:r>
      <w:r w:rsidRPr="00AC73D0">
        <w:rPr>
          <w:rFonts w:ascii="inherit" w:eastAsia="宋体" w:hAnsi="inherit" w:cs="Arial"/>
          <w:color w:val="000000"/>
          <w:kern w:val="0"/>
          <w:sz w:val="24"/>
          <w:szCs w:val="24"/>
        </w:rPr>
        <w:t>。</w:t>
      </w:r>
      <w:r w:rsidRPr="00AC73D0">
        <w:rPr>
          <w:rFonts w:ascii="inherit" w:eastAsia="宋体" w:hAnsi="inherit" w:cs="Arial"/>
          <w:color w:val="000000"/>
          <w:kern w:val="0"/>
          <w:sz w:val="24"/>
          <w:szCs w:val="24"/>
        </w:rPr>
        <w:t>M</w:t>
      </w:r>
      <w:r w:rsidRPr="00AC73D0">
        <w:rPr>
          <w:rFonts w:ascii="inherit" w:eastAsia="宋体" w:hAnsi="inherit" w:cs="Arial"/>
          <w:color w:val="000000"/>
          <w:kern w:val="0"/>
          <w:sz w:val="24"/>
          <w:szCs w:val="24"/>
        </w:rPr>
        <w:t>仍然是数据模型，</w:t>
      </w:r>
      <w:r w:rsidRPr="00AC73D0">
        <w:rPr>
          <w:rFonts w:ascii="inherit" w:eastAsia="宋体" w:hAnsi="inherit" w:cs="Arial"/>
          <w:color w:val="000000"/>
          <w:kern w:val="0"/>
          <w:sz w:val="24"/>
          <w:szCs w:val="24"/>
        </w:rPr>
        <w:t>V</w:t>
      </w:r>
      <w:r w:rsidRPr="00AC73D0">
        <w:rPr>
          <w:rFonts w:ascii="inherit" w:eastAsia="宋体" w:hAnsi="inherit" w:cs="Arial"/>
          <w:color w:val="000000"/>
          <w:kern w:val="0"/>
          <w:sz w:val="24"/>
          <w:szCs w:val="24"/>
        </w:rPr>
        <w:t>是</w:t>
      </w:r>
      <w:r w:rsidRPr="00AC73D0">
        <w:rPr>
          <w:rFonts w:ascii="inherit" w:eastAsia="宋体" w:hAnsi="inherit" w:cs="Arial"/>
          <w:color w:val="000000"/>
          <w:kern w:val="0"/>
          <w:sz w:val="24"/>
          <w:szCs w:val="24"/>
        </w:rPr>
        <w:t>xml</w:t>
      </w:r>
      <w:r w:rsidRPr="00AC73D0">
        <w:rPr>
          <w:rFonts w:ascii="inherit" w:eastAsia="宋体" w:hAnsi="inherit" w:cs="Arial"/>
          <w:color w:val="000000"/>
          <w:kern w:val="0"/>
          <w:sz w:val="24"/>
          <w:szCs w:val="24"/>
        </w:rPr>
        <w:t>和</w:t>
      </w:r>
      <w:r w:rsidRPr="00AC73D0">
        <w:rPr>
          <w:rFonts w:ascii="inherit" w:eastAsia="宋体" w:hAnsi="inherit" w:cs="Arial"/>
          <w:color w:val="000000"/>
          <w:kern w:val="0"/>
          <w:sz w:val="24"/>
          <w:szCs w:val="24"/>
        </w:rPr>
        <w:t>Activity</w:t>
      </w:r>
      <w:r w:rsidRPr="00AC73D0">
        <w:rPr>
          <w:rFonts w:ascii="inherit" w:eastAsia="宋体" w:hAnsi="inherit" w:cs="Arial"/>
          <w:color w:val="000000"/>
          <w:kern w:val="0"/>
          <w:sz w:val="24"/>
          <w:szCs w:val="24"/>
        </w:rPr>
        <w:t>，</w:t>
      </w:r>
      <w:r w:rsidRPr="00AC73D0">
        <w:rPr>
          <w:rFonts w:ascii="inherit" w:eastAsia="宋体" w:hAnsi="inherit" w:cs="Arial"/>
          <w:color w:val="000000"/>
          <w:kern w:val="0"/>
          <w:sz w:val="24"/>
          <w:szCs w:val="24"/>
        </w:rPr>
        <w:t>VM</w:t>
      </w:r>
      <w:r w:rsidRPr="00AC73D0">
        <w:rPr>
          <w:rFonts w:ascii="inherit" w:eastAsia="宋体" w:hAnsi="inherit" w:cs="Arial"/>
          <w:color w:val="000000"/>
          <w:kern w:val="0"/>
          <w:sz w:val="24"/>
          <w:szCs w:val="24"/>
        </w:rPr>
        <w:t>就是</w:t>
      </w:r>
      <w:r w:rsidRPr="00AC73D0">
        <w:rPr>
          <w:rFonts w:ascii="inherit" w:eastAsia="宋体" w:hAnsi="inherit" w:cs="Arial"/>
          <w:color w:val="000000"/>
          <w:kern w:val="0"/>
          <w:sz w:val="24"/>
          <w:szCs w:val="24"/>
        </w:rPr>
        <w:t>ViewModel</w:t>
      </w:r>
      <w:r w:rsidRPr="00AC73D0">
        <w:rPr>
          <w:rFonts w:ascii="inherit" w:eastAsia="宋体" w:hAnsi="inherit" w:cs="Arial"/>
          <w:color w:val="000000"/>
          <w:kern w:val="0"/>
          <w:sz w:val="24"/>
          <w:szCs w:val="24"/>
        </w:rPr>
        <w:t>，通过数据绑定监听，实现了</w:t>
      </w:r>
      <w:r w:rsidRPr="00AC73D0">
        <w:rPr>
          <w:rFonts w:ascii="inherit" w:eastAsia="宋体" w:hAnsi="inherit" w:cs="Arial"/>
          <w:color w:val="000000"/>
          <w:kern w:val="0"/>
          <w:sz w:val="24"/>
          <w:szCs w:val="24"/>
        </w:rPr>
        <w:t>V</w:t>
      </w:r>
      <w:r w:rsidRPr="00AC73D0">
        <w:rPr>
          <w:rFonts w:ascii="inherit" w:eastAsia="宋体" w:hAnsi="inherit" w:cs="Arial"/>
          <w:color w:val="000000"/>
          <w:kern w:val="0"/>
          <w:sz w:val="24"/>
          <w:szCs w:val="24"/>
        </w:rPr>
        <w:t>层和</w:t>
      </w:r>
      <w:r w:rsidRPr="00AC73D0">
        <w:rPr>
          <w:rFonts w:ascii="inherit" w:eastAsia="宋体" w:hAnsi="inherit" w:cs="Arial"/>
          <w:color w:val="000000"/>
          <w:kern w:val="0"/>
          <w:sz w:val="24"/>
          <w:szCs w:val="24"/>
        </w:rPr>
        <w:t>ViewModel</w:t>
      </w:r>
      <w:r w:rsidRPr="00AC73D0">
        <w:rPr>
          <w:rFonts w:ascii="inherit" w:eastAsia="宋体" w:hAnsi="inherit" w:cs="Arial"/>
          <w:color w:val="000000"/>
          <w:kern w:val="0"/>
          <w:sz w:val="24"/>
          <w:szCs w:val="24"/>
        </w:rPr>
        <w:t>层的解耦</w:t>
      </w:r>
    </w:p>
    <w:p w:rsidR="00AC73D0" w:rsidRPr="00AC73D0" w:rsidRDefault="00AC73D0" w:rsidP="00AC73D0">
      <w:pPr>
        <w:widowControl/>
        <w:numPr>
          <w:ilvl w:val="0"/>
          <w:numId w:val="26"/>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Android</w:t>
      </w:r>
      <w:r w:rsidRPr="00AC73D0">
        <w:rPr>
          <w:rFonts w:ascii="inherit" w:eastAsia="宋体" w:hAnsi="inherit" w:cs="Arial"/>
          <w:color w:val="000000"/>
          <w:kern w:val="0"/>
          <w:sz w:val="24"/>
          <w:szCs w:val="24"/>
        </w:rPr>
        <w:t>怎么做保活？</w:t>
      </w:r>
    </w:p>
    <w:p w:rsidR="00AC73D0" w:rsidRPr="00AC73D0" w:rsidRDefault="00AC73D0" w:rsidP="00AC73D0">
      <w:pPr>
        <w:widowControl/>
        <w:numPr>
          <w:ilvl w:val="0"/>
          <w:numId w:val="26"/>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AsyncTask</w:t>
      </w:r>
      <w:r w:rsidRPr="00AC73D0">
        <w:rPr>
          <w:rFonts w:ascii="inherit" w:eastAsia="宋体" w:hAnsi="inherit" w:cs="Arial"/>
          <w:color w:val="000000"/>
          <w:kern w:val="0"/>
          <w:sz w:val="24"/>
          <w:szCs w:val="24"/>
        </w:rPr>
        <w:t>与</w:t>
      </w:r>
      <w:r w:rsidRPr="00AC73D0">
        <w:rPr>
          <w:rFonts w:ascii="inherit" w:eastAsia="宋体" w:hAnsi="inherit" w:cs="Arial"/>
          <w:color w:val="000000"/>
          <w:kern w:val="0"/>
          <w:sz w:val="24"/>
          <w:szCs w:val="24"/>
        </w:rPr>
        <w:t>HandlerThread</w:t>
      </w:r>
      <w:r w:rsidRPr="00AC73D0">
        <w:rPr>
          <w:rFonts w:ascii="inherit" w:eastAsia="宋体" w:hAnsi="inherit" w:cs="Arial"/>
          <w:color w:val="000000"/>
          <w:kern w:val="0"/>
          <w:sz w:val="24"/>
          <w:szCs w:val="24"/>
        </w:rPr>
        <w:t>区别？</w:t>
      </w:r>
    </w:p>
    <w:p w:rsidR="00AC73D0" w:rsidRPr="00AC73D0" w:rsidRDefault="00AC73D0" w:rsidP="00AC73D0">
      <w:pPr>
        <w:widowControl/>
        <w:numPr>
          <w:ilvl w:val="1"/>
          <w:numId w:val="26"/>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AsyncTask</w:t>
      </w:r>
      <w:r w:rsidRPr="00AC73D0">
        <w:rPr>
          <w:rFonts w:ascii="inherit" w:eastAsia="宋体" w:hAnsi="inherit" w:cs="Arial"/>
          <w:color w:val="000000"/>
          <w:kern w:val="0"/>
          <w:sz w:val="24"/>
          <w:szCs w:val="24"/>
        </w:rPr>
        <w:t>内部由线程池和</w:t>
      </w:r>
      <w:r w:rsidRPr="00AC73D0">
        <w:rPr>
          <w:rFonts w:ascii="inherit" w:eastAsia="宋体" w:hAnsi="inherit" w:cs="Arial"/>
          <w:color w:val="000000"/>
          <w:kern w:val="0"/>
          <w:sz w:val="24"/>
          <w:szCs w:val="24"/>
        </w:rPr>
        <w:t>Handler</w:t>
      </w:r>
      <w:r w:rsidRPr="00AC73D0">
        <w:rPr>
          <w:rFonts w:ascii="inherit" w:eastAsia="宋体" w:hAnsi="inherit" w:cs="Arial"/>
          <w:color w:val="000000"/>
          <w:kern w:val="0"/>
          <w:sz w:val="24"/>
          <w:szCs w:val="24"/>
        </w:rPr>
        <w:t>构成，串行执行任务，任务在异步线程里执行，通过</w:t>
      </w:r>
      <w:r w:rsidRPr="00AC73D0">
        <w:rPr>
          <w:rFonts w:ascii="inherit" w:eastAsia="宋体" w:hAnsi="inherit" w:cs="Arial"/>
          <w:color w:val="000000"/>
          <w:kern w:val="0"/>
          <w:sz w:val="24"/>
          <w:szCs w:val="24"/>
        </w:rPr>
        <w:t>handler</w:t>
      </w:r>
      <w:r w:rsidRPr="00AC73D0">
        <w:rPr>
          <w:rFonts w:ascii="inherit" w:eastAsia="宋体" w:hAnsi="inherit" w:cs="Arial"/>
          <w:color w:val="000000"/>
          <w:kern w:val="0"/>
          <w:sz w:val="24"/>
          <w:szCs w:val="24"/>
        </w:rPr>
        <w:t>切换到主线程更新执行结果；</w:t>
      </w:r>
    </w:p>
    <w:p w:rsidR="00AC73D0" w:rsidRPr="00AC73D0" w:rsidRDefault="00AC73D0" w:rsidP="00AC73D0">
      <w:pPr>
        <w:widowControl/>
        <w:numPr>
          <w:ilvl w:val="1"/>
          <w:numId w:val="26"/>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HandlerThread</w:t>
      </w:r>
      <w:r w:rsidRPr="00AC73D0">
        <w:rPr>
          <w:rFonts w:ascii="inherit" w:eastAsia="宋体" w:hAnsi="inherit" w:cs="Arial"/>
          <w:color w:val="000000"/>
          <w:kern w:val="0"/>
          <w:sz w:val="24"/>
          <w:szCs w:val="24"/>
        </w:rPr>
        <w:t>可以用来</w:t>
      </w:r>
      <w:r w:rsidRPr="00AC73D0">
        <w:rPr>
          <w:rFonts w:ascii="inherit" w:eastAsia="宋体" w:hAnsi="inherit" w:cs="Arial"/>
          <w:b/>
          <w:bCs/>
          <w:color w:val="000000"/>
          <w:kern w:val="0"/>
          <w:sz w:val="24"/>
          <w:szCs w:val="24"/>
        </w:rPr>
        <w:t>执行多个耗时操作而不需要多次启动线程</w:t>
      </w:r>
      <w:r w:rsidRPr="00AC73D0">
        <w:rPr>
          <w:rFonts w:ascii="inherit" w:eastAsia="宋体" w:hAnsi="inherit" w:cs="Arial"/>
          <w:color w:val="000000"/>
          <w:kern w:val="0"/>
          <w:sz w:val="24"/>
          <w:szCs w:val="24"/>
        </w:rPr>
        <w:t>，里面使用</w:t>
      </w:r>
      <w:r w:rsidRPr="00AC73D0">
        <w:rPr>
          <w:rFonts w:ascii="inherit" w:eastAsia="宋体" w:hAnsi="inherit" w:cs="Arial"/>
          <w:color w:val="000000"/>
          <w:kern w:val="0"/>
          <w:sz w:val="24"/>
          <w:szCs w:val="24"/>
        </w:rPr>
        <w:t>Handler</w:t>
      </w:r>
      <w:r w:rsidRPr="00AC73D0">
        <w:rPr>
          <w:rFonts w:ascii="inherit" w:eastAsia="宋体" w:hAnsi="inherit" w:cs="Arial"/>
          <w:color w:val="000000"/>
          <w:kern w:val="0"/>
          <w:sz w:val="24"/>
          <w:szCs w:val="24"/>
        </w:rPr>
        <w:t>和</w:t>
      </w:r>
      <w:r w:rsidRPr="00AC73D0">
        <w:rPr>
          <w:rFonts w:ascii="inherit" w:eastAsia="宋体" w:hAnsi="inherit" w:cs="Arial"/>
          <w:color w:val="000000"/>
          <w:kern w:val="0"/>
          <w:sz w:val="24"/>
          <w:szCs w:val="24"/>
        </w:rPr>
        <w:t>Looper</w:t>
      </w:r>
      <w:r w:rsidRPr="00AC73D0">
        <w:rPr>
          <w:rFonts w:ascii="inherit" w:eastAsia="宋体" w:hAnsi="inherit" w:cs="Arial"/>
          <w:color w:val="000000"/>
          <w:kern w:val="0"/>
          <w:sz w:val="24"/>
          <w:szCs w:val="24"/>
        </w:rPr>
        <w:t>实现，但任务执行是串行的。</w:t>
      </w:r>
    </w:p>
    <w:p w:rsidR="00AC73D0" w:rsidRPr="00AC73D0" w:rsidRDefault="00AC73D0" w:rsidP="00AC73D0">
      <w:pPr>
        <w:widowControl/>
        <w:numPr>
          <w:ilvl w:val="1"/>
          <w:numId w:val="26"/>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AsyncTask</w:t>
      </w:r>
      <w:r w:rsidRPr="00AC73D0">
        <w:rPr>
          <w:rFonts w:ascii="inherit" w:eastAsia="宋体" w:hAnsi="inherit" w:cs="Arial"/>
          <w:color w:val="000000"/>
          <w:kern w:val="0"/>
          <w:sz w:val="24"/>
          <w:szCs w:val="24"/>
        </w:rPr>
        <w:t>与</w:t>
      </w:r>
      <w:r w:rsidRPr="00AC73D0">
        <w:rPr>
          <w:rFonts w:ascii="inherit" w:eastAsia="宋体" w:hAnsi="inherit" w:cs="Arial"/>
          <w:color w:val="000000"/>
          <w:kern w:val="0"/>
          <w:sz w:val="24"/>
          <w:szCs w:val="24"/>
        </w:rPr>
        <w:t>HanderThread</w:t>
      </w:r>
      <w:r w:rsidRPr="00AC73D0">
        <w:rPr>
          <w:rFonts w:ascii="inherit" w:eastAsia="宋体" w:hAnsi="inherit" w:cs="Arial"/>
          <w:color w:val="000000"/>
          <w:kern w:val="0"/>
          <w:sz w:val="24"/>
          <w:szCs w:val="24"/>
        </w:rPr>
        <w:t>的区别在与</w:t>
      </w:r>
      <w:r w:rsidRPr="00AC73D0">
        <w:rPr>
          <w:rFonts w:ascii="inherit" w:eastAsia="宋体" w:hAnsi="inherit" w:cs="Arial"/>
          <w:color w:val="000000"/>
          <w:kern w:val="0"/>
          <w:sz w:val="24"/>
          <w:szCs w:val="24"/>
        </w:rPr>
        <w:t>AsyncTask</w:t>
      </w:r>
      <w:r w:rsidRPr="00AC73D0">
        <w:rPr>
          <w:rFonts w:ascii="inherit" w:eastAsia="宋体" w:hAnsi="inherit" w:cs="Arial"/>
          <w:color w:val="000000"/>
          <w:kern w:val="0"/>
          <w:sz w:val="24"/>
          <w:szCs w:val="24"/>
        </w:rPr>
        <w:t>使用了线程池并且能在</w:t>
      </w:r>
      <w:r w:rsidRPr="00AC73D0">
        <w:rPr>
          <w:rFonts w:ascii="inherit" w:eastAsia="宋体" w:hAnsi="inherit" w:cs="Arial"/>
          <w:color w:val="000000"/>
          <w:kern w:val="0"/>
          <w:sz w:val="24"/>
          <w:szCs w:val="24"/>
        </w:rPr>
        <w:t>ui</w:t>
      </w:r>
      <w:r w:rsidRPr="00AC73D0">
        <w:rPr>
          <w:rFonts w:ascii="inherit" w:eastAsia="宋体" w:hAnsi="inherit" w:cs="Arial"/>
          <w:color w:val="000000"/>
          <w:kern w:val="0"/>
          <w:sz w:val="24"/>
          <w:szCs w:val="24"/>
        </w:rPr>
        <w:t>线程更新数据，而</w:t>
      </w:r>
      <w:r w:rsidRPr="00AC73D0">
        <w:rPr>
          <w:rFonts w:ascii="inherit" w:eastAsia="宋体" w:hAnsi="inherit" w:cs="Arial"/>
          <w:color w:val="000000"/>
          <w:kern w:val="0"/>
          <w:sz w:val="24"/>
          <w:szCs w:val="24"/>
        </w:rPr>
        <w:t>HandlerThread</w:t>
      </w:r>
      <w:r w:rsidRPr="00AC73D0">
        <w:rPr>
          <w:rFonts w:ascii="inherit" w:eastAsia="宋体" w:hAnsi="inherit" w:cs="Arial"/>
          <w:color w:val="000000"/>
          <w:kern w:val="0"/>
          <w:sz w:val="24"/>
          <w:szCs w:val="24"/>
        </w:rPr>
        <w:t>主要是执行后台线程操作。</w:t>
      </w:r>
    </w:p>
    <w:p w:rsidR="00AC73D0" w:rsidRPr="00AC73D0" w:rsidRDefault="00AC73D0" w:rsidP="00AC73D0">
      <w:pPr>
        <w:widowControl/>
        <w:numPr>
          <w:ilvl w:val="0"/>
          <w:numId w:val="26"/>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Parcelable</w:t>
      </w:r>
      <w:r w:rsidRPr="00AC73D0">
        <w:rPr>
          <w:rFonts w:ascii="inherit" w:eastAsia="宋体" w:hAnsi="inherit" w:cs="Arial"/>
          <w:color w:val="000000"/>
          <w:kern w:val="0"/>
          <w:sz w:val="24"/>
          <w:szCs w:val="24"/>
        </w:rPr>
        <w:t>与</w:t>
      </w:r>
      <w:r w:rsidRPr="00AC73D0">
        <w:rPr>
          <w:rFonts w:ascii="inherit" w:eastAsia="宋体" w:hAnsi="inherit" w:cs="Arial"/>
          <w:color w:val="000000"/>
          <w:kern w:val="0"/>
          <w:sz w:val="24"/>
          <w:szCs w:val="24"/>
        </w:rPr>
        <w:t>Serializable</w:t>
      </w:r>
      <w:r w:rsidRPr="00AC73D0">
        <w:rPr>
          <w:rFonts w:ascii="inherit" w:eastAsia="宋体" w:hAnsi="inherit" w:cs="Arial"/>
          <w:color w:val="000000"/>
          <w:kern w:val="0"/>
          <w:sz w:val="24"/>
          <w:szCs w:val="24"/>
        </w:rPr>
        <w:t>区别？</w:t>
      </w:r>
      <w:r w:rsidRPr="00AC73D0">
        <w:rPr>
          <w:rFonts w:ascii="inherit" w:eastAsia="宋体" w:hAnsi="inherit" w:cs="Arial"/>
          <w:color w:val="000000"/>
          <w:kern w:val="0"/>
          <w:sz w:val="24"/>
          <w:szCs w:val="24"/>
        </w:rPr>
        <w:t>Parcelable</w:t>
      </w:r>
      <w:r w:rsidRPr="00AC73D0">
        <w:rPr>
          <w:rFonts w:ascii="inherit" w:eastAsia="宋体" w:hAnsi="inherit" w:cs="Arial"/>
          <w:color w:val="000000"/>
          <w:kern w:val="0"/>
          <w:sz w:val="24"/>
          <w:szCs w:val="24"/>
        </w:rPr>
        <w:t>为啥性能高</w:t>
      </w:r>
    </w:p>
    <w:p w:rsidR="00AC73D0" w:rsidRPr="00AC73D0" w:rsidRDefault="00AC73D0" w:rsidP="00AC73D0">
      <w:pPr>
        <w:widowControl/>
        <w:numPr>
          <w:ilvl w:val="1"/>
          <w:numId w:val="26"/>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Parcelable</w:t>
      </w:r>
      <w:r w:rsidRPr="00AC73D0">
        <w:rPr>
          <w:rFonts w:ascii="inherit" w:eastAsia="宋体" w:hAnsi="inherit" w:cs="Arial"/>
          <w:color w:val="000000"/>
          <w:kern w:val="0"/>
          <w:sz w:val="24"/>
          <w:szCs w:val="24"/>
        </w:rPr>
        <w:t>性能更好，实现上也有区别</w:t>
      </w:r>
    </w:p>
    <w:p w:rsidR="00AC73D0" w:rsidRPr="00AC73D0" w:rsidRDefault="00AC73D0" w:rsidP="00AC73D0">
      <w:pPr>
        <w:widowControl/>
        <w:numPr>
          <w:ilvl w:val="1"/>
          <w:numId w:val="26"/>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Parcelable</w:t>
      </w:r>
      <w:r w:rsidRPr="00AC73D0">
        <w:rPr>
          <w:rFonts w:ascii="inherit" w:eastAsia="宋体" w:hAnsi="inherit" w:cs="Arial"/>
          <w:color w:val="000000"/>
          <w:kern w:val="0"/>
          <w:sz w:val="24"/>
          <w:szCs w:val="24"/>
        </w:rPr>
        <w:t>使用正式的序列化处理代替反射，</w:t>
      </w:r>
      <w:r w:rsidRPr="00AC73D0">
        <w:rPr>
          <w:rFonts w:ascii="inherit" w:eastAsia="宋体" w:hAnsi="inherit" w:cs="Arial"/>
          <w:color w:val="000000"/>
          <w:kern w:val="0"/>
          <w:sz w:val="24"/>
          <w:szCs w:val="24"/>
        </w:rPr>
        <w:t>Serializable</w:t>
      </w:r>
      <w:r w:rsidRPr="00AC73D0">
        <w:rPr>
          <w:rFonts w:ascii="inherit" w:eastAsia="宋体" w:hAnsi="inherit" w:cs="Arial"/>
          <w:color w:val="000000"/>
          <w:kern w:val="0"/>
          <w:sz w:val="24"/>
          <w:szCs w:val="24"/>
        </w:rPr>
        <w:t>使用反射创建大量临时对象，可能引起</w:t>
      </w:r>
      <w:r w:rsidRPr="00AC73D0">
        <w:rPr>
          <w:rFonts w:ascii="inherit" w:eastAsia="宋体" w:hAnsi="inherit" w:cs="Arial"/>
          <w:color w:val="000000"/>
          <w:kern w:val="0"/>
          <w:sz w:val="24"/>
          <w:szCs w:val="24"/>
        </w:rPr>
        <w:t>gc</w:t>
      </w:r>
      <w:r w:rsidRPr="00AC73D0">
        <w:rPr>
          <w:rFonts w:ascii="inherit" w:eastAsia="宋体" w:hAnsi="inherit" w:cs="Arial"/>
          <w:color w:val="000000"/>
          <w:kern w:val="0"/>
          <w:sz w:val="24"/>
          <w:szCs w:val="24"/>
        </w:rPr>
        <w:t>频繁回收</w:t>
      </w:r>
    </w:p>
    <w:p w:rsidR="00AC73D0" w:rsidRPr="00AC73D0" w:rsidRDefault="00AC73D0" w:rsidP="00AC73D0">
      <w:pPr>
        <w:widowControl/>
        <w:numPr>
          <w:ilvl w:val="0"/>
          <w:numId w:val="26"/>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相同优先级的广播如何保证优先获取到</w:t>
      </w:r>
    </w:p>
    <w:p w:rsidR="00AC73D0" w:rsidRPr="00AC73D0" w:rsidRDefault="00AC73D0" w:rsidP="00AC73D0">
      <w:pPr>
        <w:widowControl/>
        <w:numPr>
          <w:ilvl w:val="1"/>
          <w:numId w:val="26"/>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动态注册优于静态注册，动态注册先注册的优于后注册，静态注册先扫描的优于后扫描</w:t>
      </w:r>
    </w:p>
    <w:p w:rsidR="00AC73D0" w:rsidRPr="00AC73D0" w:rsidRDefault="00AC73D0" w:rsidP="00AC73D0">
      <w:pPr>
        <w:widowControl/>
        <w:numPr>
          <w:ilvl w:val="0"/>
          <w:numId w:val="26"/>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requestLayout</w:t>
      </w:r>
      <w:r w:rsidRPr="00AC73D0">
        <w:rPr>
          <w:rFonts w:ascii="inherit" w:eastAsia="宋体" w:hAnsi="inherit" w:cs="Arial"/>
          <w:color w:val="000000"/>
          <w:kern w:val="0"/>
          <w:sz w:val="24"/>
          <w:szCs w:val="24"/>
        </w:rPr>
        <w:t>和</w:t>
      </w:r>
      <w:r w:rsidRPr="00AC73D0">
        <w:rPr>
          <w:rFonts w:ascii="inherit" w:eastAsia="宋体" w:hAnsi="inherit" w:cs="Arial"/>
          <w:color w:val="000000"/>
          <w:kern w:val="0"/>
          <w:sz w:val="24"/>
          <w:szCs w:val="24"/>
        </w:rPr>
        <w:t>invalidate</w:t>
      </w:r>
      <w:r w:rsidRPr="00AC73D0">
        <w:rPr>
          <w:rFonts w:ascii="inherit" w:eastAsia="宋体" w:hAnsi="inherit" w:cs="Arial"/>
          <w:color w:val="000000"/>
          <w:kern w:val="0"/>
          <w:sz w:val="24"/>
          <w:szCs w:val="24"/>
        </w:rPr>
        <w:t>的区别</w:t>
      </w:r>
    </w:p>
    <w:p w:rsidR="00AC73D0" w:rsidRPr="00AC73D0" w:rsidRDefault="00AC73D0" w:rsidP="00AC73D0">
      <w:pPr>
        <w:widowControl/>
        <w:numPr>
          <w:ilvl w:val="1"/>
          <w:numId w:val="26"/>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view</w:t>
      </w:r>
      <w:r w:rsidRPr="00AC73D0">
        <w:rPr>
          <w:rFonts w:ascii="inherit" w:eastAsia="宋体" w:hAnsi="inherit" w:cs="Arial"/>
          <w:color w:val="000000"/>
          <w:kern w:val="0"/>
          <w:sz w:val="24"/>
          <w:szCs w:val="24"/>
        </w:rPr>
        <w:t>的</w:t>
      </w:r>
      <w:r w:rsidRPr="00AC73D0">
        <w:rPr>
          <w:rFonts w:ascii="inherit" w:eastAsia="宋体" w:hAnsi="inherit" w:cs="Arial"/>
          <w:color w:val="000000"/>
          <w:kern w:val="0"/>
          <w:sz w:val="24"/>
          <w:szCs w:val="24"/>
        </w:rPr>
        <w:t>invalidate</w:t>
      </w:r>
      <w:r w:rsidRPr="00AC73D0">
        <w:rPr>
          <w:rFonts w:ascii="inherit" w:eastAsia="宋体" w:hAnsi="inherit" w:cs="Arial"/>
          <w:color w:val="000000"/>
          <w:kern w:val="0"/>
          <w:sz w:val="24"/>
          <w:szCs w:val="24"/>
        </w:rPr>
        <w:t>不会导致</w:t>
      </w:r>
      <w:r w:rsidRPr="00AC73D0">
        <w:rPr>
          <w:rFonts w:ascii="inherit" w:eastAsia="宋体" w:hAnsi="inherit" w:cs="Arial"/>
          <w:color w:val="000000"/>
          <w:kern w:val="0"/>
          <w:sz w:val="24"/>
          <w:szCs w:val="24"/>
        </w:rPr>
        <w:t>ViewRootImpl</w:t>
      </w:r>
      <w:r w:rsidRPr="00AC73D0">
        <w:rPr>
          <w:rFonts w:ascii="inherit" w:eastAsia="宋体" w:hAnsi="inherit" w:cs="Arial"/>
          <w:color w:val="000000"/>
          <w:kern w:val="0"/>
          <w:sz w:val="24"/>
          <w:szCs w:val="24"/>
        </w:rPr>
        <w:t>的</w:t>
      </w:r>
      <w:r w:rsidRPr="00AC73D0">
        <w:rPr>
          <w:rFonts w:ascii="inherit" w:eastAsia="宋体" w:hAnsi="inherit" w:cs="Arial"/>
          <w:color w:val="000000"/>
          <w:kern w:val="0"/>
          <w:sz w:val="24"/>
          <w:szCs w:val="24"/>
        </w:rPr>
        <w:t>invalidate</w:t>
      </w:r>
      <w:r w:rsidRPr="00AC73D0">
        <w:rPr>
          <w:rFonts w:ascii="inherit" w:eastAsia="宋体" w:hAnsi="inherit" w:cs="Arial"/>
          <w:color w:val="000000"/>
          <w:kern w:val="0"/>
          <w:sz w:val="24"/>
          <w:szCs w:val="24"/>
        </w:rPr>
        <w:t>被调用，而是递归调用父</w:t>
      </w:r>
      <w:r w:rsidRPr="00AC73D0">
        <w:rPr>
          <w:rFonts w:ascii="inherit" w:eastAsia="宋体" w:hAnsi="inherit" w:cs="Arial"/>
          <w:color w:val="000000"/>
          <w:kern w:val="0"/>
          <w:sz w:val="24"/>
          <w:szCs w:val="24"/>
        </w:rPr>
        <w:t>view</w:t>
      </w:r>
      <w:r w:rsidRPr="00AC73D0">
        <w:rPr>
          <w:rFonts w:ascii="inherit" w:eastAsia="宋体" w:hAnsi="inherit" w:cs="Arial"/>
          <w:color w:val="000000"/>
          <w:kern w:val="0"/>
          <w:sz w:val="24"/>
          <w:szCs w:val="24"/>
        </w:rPr>
        <w:t>的</w:t>
      </w:r>
      <w:r w:rsidRPr="00AC73D0">
        <w:rPr>
          <w:rFonts w:ascii="inherit" w:eastAsia="宋体" w:hAnsi="inherit" w:cs="Arial"/>
          <w:color w:val="000000"/>
          <w:kern w:val="0"/>
          <w:sz w:val="24"/>
          <w:szCs w:val="24"/>
        </w:rPr>
        <w:t>invalidateChild</w:t>
      </w:r>
      <w:r w:rsidRPr="00AC73D0">
        <w:rPr>
          <w:rFonts w:ascii="inherit" w:eastAsia="宋体" w:hAnsi="inherit" w:cs="Arial"/>
          <w:color w:val="000000"/>
          <w:kern w:val="0"/>
          <w:sz w:val="24"/>
          <w:szCs w:val="24"/>
        </w:rPr>
        <w:t>，直到</w:t>
      </w:r>
      <w:r w:rsidRPr="00AC73D0">
        <w:rPr>
          <w:rFonts w:ascii="inherit" w:eastAsia="宋体" w:hAnsi="inherit" w:cs="Arial"/>
          <w:color w:val="000000"/>
          <w:kern w:val="0"/>
          <w:sz w:val="24"/>
          <w:szCs w:val="24"/>
        </w:rPr>
        <w:t>ViewRootImpl</w:t>
      </w:r>
      <w:r w:rsidRPr="00AC73D0">
        <w:rPr>
          <w:rFonts w:ascii="inherit" w:eastAsia="宋体" w:hAnsi="inherit" w:cs="Arial"/>
          <w:color w:val="000000"/>
          <w:kern w:val="0"/>
          <w:sz w:val="24"/>
          <w:szCs w:val="24"/>
        </w:rPr>
        <w:t>的</w:t>
      </w:r>
      <w:r w:rsidRPr="00AC73D0">
        <w:rPr>
          <w:rFonts w:ascii="inherit" w:eastAsia="宋体" w:hAnsi="inherit" w:cs="Arial"/>
          <w:color w:val="000000"/>
          <w:kern w:val="0"/>
          <w:sz w:val="24"/>
          <w:szCs w:val="24"/>
        </w:rPr>
        <w:t>invalidateChildInParent</w:t>
      </w:r>
      <w:r w:rsidRPr="00AC73D0">
        <w:rPr>
          <w:rFonts w:ascii="inherit" w:eastAsia="宋体" w:hAnsi="inherit" w:cs="Arial"/>
          <w:color w:val="000000"/>
          <w:kern w:val="0"/>
          <w:sz w:val="24"/>
          <w:szCs w:val="24"/>
        </w:rPr>
        <w:t>，然后触发</w:t>
      </w:r>
      <w:r w:rsidRPr="00AC73D0">
        <w:rPr>
          <w:rFonts w:ascii="inherit" w:eastAsia="宋体" w:hAnsi="inherit" w:cs="Arial"/>
          <w:color w:val="000000"/>
          <w:kern w:val="0"/>
          <w:sz w:val="24"/>
          <w:szCs w:val="24"/>
        </w:rPr>
        <w:t>peformTraversals</w:t>
      </w:r>
      <w:r w:rsidRPr="00AC73D0">
        <w:rPr>
          <w:rFonts w:ascii="inherit" w:eastAsia="宋体" w:hAnsi="inherit" w:cs="Arial"/>
          <w:color w:val="000000"/>
          <w:kern w:val="0"/>
          <w:sz w:val="24"/>
          <w:szCs w:val="24"/>
        </w:rPr>
        <w:t>，会导致当前</w:t>
      </w:r>
      <w:r w:rsidRPr="00AC73D0">
        <w:rPr>
          <w:rFonts w:ascii="inherit" w:eastAsia="宋体" w:hAnsi="inherit" w:cs="Arial"/>
          <w:color w:val="000000"/>
          <w:kern w:val="0"/>
          <w:sz w:val="24"/>
          <w:szCs w:val="24"/>
        </w:rPr>
        <w:t>view</w:t>
      </w:r>
      <w:r w:rsidRPr="00AC73D0">
        <w:rPr>
          <w:rFonts w:ascii="inherit" w:eastAsia="宋体" w:hAnsi="inherit" w:cs="Arial"/>
          <w:color w:val="000000"/>
          <w:kern w:val="0"/>
          <w:sz w:val="24"/>
          <w:szCs w:val="24"/>
        </w:rPr>
        <w:t>被重绘</w:t>
      </w:r>
      <w:r w:rsidRPr="00AC73D0">
        <w:rPr>
          <w:rFonts w:ascii="inherit" w:eastAsia="宋体" w:hAnsi="inherit" w:cs="Arial"/>
          <w:color w:val="000000"/>
          <w:kern w:val="0"/>
          <w:sz w:val="24"/>
          <w:szCs w:val="24"/>
        </w:rPr>
        <w:t>,</w:t>
      </w:r>
      <w:r w:rsidRPr="00AC73D0">
        <w:rPr>
          <w:rFonts w:ascii="inherit" w:eastAsia="宋体" w:hAnsi="inherit" w:cs="Arial"/>
          <w:color w:val="000000"/>
          <w:kern w:val="0"/>
          <w:sz w:val="24"/>
          <w:szCs w:val="24"/>
        </w:rPr>
        <w:t>由于</w:t>
      </w:r>
      <w:r w:rsidRPr="00AC73D0">
        <w:rPr>
          <w:rFonts w:ascii="inherit" w:eastAsia="宋体" w:hAnsi="inherit" w:cs="Arial"/>
          <w:color w:val="000000"/>
          <w:kern w:val="0"/>
          <w:sz w:val="24"/>
          <w:szCs w:val="24"/>
        </w:rPr>
        <w:t>mLayoutRequested</w:t>
      </w:r>
      <w:r w:rsidRPr="00AC73D0">
        <w:rPr>
          <w:rFonts w:ascii="inherit" w:eastAsia="宋体" w:hAnsi="inherit" w:cs="Arial"/>
          <w:color w:val="000000"/>
          <w:kern w:val="0"/>
          <w:sz w:val="24"/>
          <w:szCs w:val="24"/>
        </w:rPr>
        <w:t>为</w:t>
      </w:r>
      <w:r w:rsidRPr="00AC73D0">
        <w:rPr>
          <w:rFonts w:ascii="inherit" w:eastAsia="宋体" w:hAnsi="inherit" w:cs="Arial"/>
          <w:color w:val="000000"/>
          <w:kern w:val="0"/>
          <w:sz w:val="24"/>
          <w:szCs w:val="24"/>
        </w:rPr>
        <w:t>false</w:t>
      </w:r>
      <w:r w:rsidRPr="00AC73D0">
        <w:rPr>
          <w:rFonts w:ascii="inherit" w:eastAsia="宋体" w:hAnsi="inherit" w:cs="Arial"/>
          <w:color w:val="000000"/>
          <w:kern w:val="0"/>
          <w:sz w:val="24"/>
          <w:szCs w:val="24"/>
        </w:rPr>
        <w:t>，不会导致</w:t>
      </w:r>
      <w:r w:rsidRPr="00AC73D0">
        <w:rPr>
          <w:rFonts w:ascii="inherit" w:eastAsia="宋体" w:hAnsi="inherit" w:cs="Arial"/>
          <w:color w:val="000000"/>
          <w:kern w:val="0"/>
          <w:sz w:val="24"/>
          <w:szCs w:val="24"/>
        </w:rPr>
        <w:t>onMeasure</w:t>
      </w:r>
      <w:r w:rsidRPr="00AC73D0">
        <w:rPr>
          <w:rFonts w:ascii="inherit" w:eastAsia="宋体" w:hAnsi="inherit" w:cs="Arial"/>
          <w:color w:val="000000"/>
          <w:kern w:val="0"/>
          <w:sz w:val="24"/>
          <w:szCs w:val="24"/>
        </w:rPr>
        <w:t>和</w:t>
      </w:r>
      <w:r w:rsidRPr="00AC73D0">
        <w:rPr>
          <w:rFonts w:ascii="inherit" w:eastAsia="宋体" w:hAnsi="inherit" w:cs="Arial"/>
          <w:color w:val="000000"/>
          <w:kern w:val="0"/>
          <w:sz w:val="24"/>
          <w:szCs w:val="24"/>
        </w:rPr>
        <w:t>onLayout</w:t>
      </w:r>
      <w:r w:rsidRPr="00AC73D0">
        <w:rPr>
          <w:rFonts w:ascii="inherit" w:eastAsia="宋体" w:hAnsi="inherit" w:cs="Arial"/>
          <w:color w:val="000000"/>
          <w:kern w:val="0"/>
          <w:sz w:val="24"/>
          <w:szCs w:val="24"/>
        </w:rPr>
        <w:t>被调用，而</w:t>
      </w:r>
      <w:r w:rsidRPr="00AC73D0">
        <w:rPr>
          <w:rFonts w:ascii="inherit" w:eastAsia="宋体" w:hAnsi="inherit" w:cs="Arial"/>
          <w:color w:val="000000"/>
          <w:kern w:val="0"/>
          <w:sz w:val="24"/>
          <w:szCs w:val="24"/>
        </w:rPr>
        <w:t>OnDraw</w:t>
      </w:r>
      <w:r w:rsidRPr="00AC73D0">
        <w:rPr>
          <w:rFonts w:ascii="inherit" w:eastAsia="宋体" w:hAnsi="inherit" w:cs="Arial"/>
          <w:color w:val="000000"/>
          <w:kern w:val="0"/>
          <w:sz w:val="24"/>
          <w:szCs w:val="24"/>
        </w:rPr>
        <w:t>会被调用，</w:t>
      </w:r>
      <w:r w:rsidRPr="00AC73D0">
        <w:rPr>
          <w:rFonts w:ascii="inherit" w:eastAsia="宋体" w:hAnsi="inherit" w:cs="Arial"/>
          <w:color w:val="000000"/>
          <w:kern w:val="0"/>
          <w:sz w:val="24"/>
          <w:szCs w:val="24"/>
        </w:rPr>
        <w:t>viewgroup</w:t>
      </w:r>
      <w:r w:rsidRPr="00AC73D0">
        <w:rPr>
          <w:rFonts w:ascii="inherit" w:eastAsia="宋体" w:hAnsi="inherit" w:cs="Arial"/>
          <w:color w:val="000000"/>
          <w:kern w:val="0"/>
          <w:sz w:val="24"/>
          <w:szCs w:val="24"/>
        </w:rPr>
        <w:t>的</w:t>
      </w:r>
      <w:r w:rsidRPr="00AC73D0">
        <w:rPr>
          <w:rFonts w:ascii="inherit" w:eastAsia="宋体" w:hAnsi="inherit" w:cs="Arial"/>
          <w:color w:val="000000"/>
          <w:kern w:val="0"/>
          <w:sz w:val="24"/>
          <w:szCs w:val="24"/>
        </w:rPr>
        <w:t>invalidate</w:t>
      </w:r>
      <w:r w:rsidRPr="00AC73D0">
        <w:rPr>
          <w:rFonts w:ascii="inherit" w:eastAsia="宋体" w:hAnsi="inherit" w:cs="Arial"/>
          <w:color w:val="000000"/>
          <w:kern w:val="0"/>
          <w:sz w:val="24"/>
          <w:szCs w:val="24"/>
        </w:rPr>
        <w:t>触发子</w:t>
      </w:r>
      <w:r w:rsidRPr="00AC73D0">
        <w:rPr>
          <w:rFonts w:ascii="inherit" w:eastAsia="宋体" w:hAnsi="inherit" w:cs="Arial"/>
          <w:color w:val="000000"/>
          <w:kern w:val="0"/>
          <w:sz w:val="24"/>
          <w:szCs w:val="24"/>
        </w:rPr>
        <w:t>view</w:t>
      </w:r>
      <w:r w:rsidRPr="00AC73D0">
        <w:rPr>
          <w:rFonts w:ascii="inherit" w:eastAsia="宋体" w:hAnsi="inherit" w:cs="Arial"/>
          <w:color w:val="000000"/>
          <w:kern w:val="0"/>
          <w:sz w:val="24"/>
          <w:szCs w:val="24"/>
        </w:rPr>
        <w:t>的</w:t>
      </w:r>
      <w:r w:rsidRPr="00AC73D0">
        <w:rPr>
          <w:rFonts w:ascii="inherit" w:eastAsia="宋体" w:hAnsi="inherit" w:cs="Arial"/>
          <w:color w:val="000000"/>
          <w:kern w:val="0"/>
          <w:sz w:val="24"/>
          <w:szCs w:val="24"/>
        </w:rPr>
        <w:t>draw(Canvas canvas, ViewGroup parent, long drawingTime)</w:t>
      </w:r>
    </w:p>
    <w:p w:rsidR="00AC73D0" w:rsidRPr="00AC73D0" w:rsidRDefault="00AC73D0" w:rsidP="00AC73D0">
      <w:pPr>
        <w:widowControl/>
        <w:numPr>
          <w:ilvl w:val="1"/>
          <w:numId w:val="26"/>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requestLayout</w:t>
      </w:r>
      <w:r w:rsidRPr="00AC73D0">
        <w:rPr>
          <w:rFonts w:ascii="inherit" w:eastAsia="宋体" w:hAnsi="inherit" w:cs="Arial"/>
          <w:color w:val="000000"/>
          <w:kern w:val="0"/>
          <w:sz w:val="24"/>
          <w:szCs w:val="24"/>
        </w:rPr>
        <w:t>会直接递归调用父窗口的</w:t>
      </w:r>
      <w:r w:rsidRPr="00AC73D0">
        <w:rPr>
          <w:rFonts w:ascii="inherit" w:eastAsia="宋体" w:hAnsi="inherit" w:cs="Arial"/>
          <w:color w:val="000000"/>
          <w:kern w:val="0"/>
          <w:sz w:val="24"/>
          <w:szCs w:val="24"/>
        </w:rPr>
        <w:t>requestLayout</w:t>
      </w:r>
      <w:r w:rsidRPr="00AC73D0">
        <w:rPr>
          <w:rFonts w:ascii="inherit" w:eastAsia="宋体" w:hAnsi="inherit" w:cs="Arial"/>
          <w:color w:val="000000"/>
          <w:kern w:val="0"/>
          <w:sz w:val="24"/>
          <w:szCs w:val="24"/>
        </w:rPr>
        <w:t>，直到</w:t>
      </w:r>
      <w:r w:rsidRPr="00AC73D0">
        <w:rPr>
          <w:rFonts w:ascii="inherit" w:eastAsia="宋体" w:hAnsi="inherit" w:cs="Arial"/>
          <w:color w:val="000000"/>
          <w:kern w:val="0"/>
          <w:sz w:val="24"/>
          <w:szCs w:val="24"/>
        </w:rPr>
        <w:t>ViewRootImpl,</w:t>
      </w:r>
      <w:r w:rsidRPr="00AC73D0">
        <w:rPr>
          <w:rFonts w:ascii="inherit" w:eastAsia="宋体" w:hAnsi="inherit" w:cs="Arial"/>
          <w:color w:val="000000"/>
          <w:kern w:val="0"/>
          <w:sz w:val="24"/>
          <w:szCs w:val="24"/>
        </w:rPr>
        <w:t>然后触发</w:t>
      </w:r>
      <w:r w:rsidRPr="00AC73D0">
        <w:rPr>
          <w:rFonts w:ascii="inherit" w:eastAsia="宋体" w:hAnsi="inherit" w:cs="Arial"/>
          <w:color w:val="000000"/>
          <w:kern w:val="0"/>
          <w:sz w:val="24"/>
          <w:szCs w:val="24"/>
        </w:rPr>
        <w:t>peformTraversals</w:t>
      </w:r>
      <w:r w:rsidRPr="00AC73D0">
        <w:rPr>
          <w:rFonts w:ascii="inherit" w:eastAsia="宋体" w:hAnsi="inherit" w:cs="Arial"/>
          <w:color w:val="000000"/>
          <w:kern w:val="0"/>
          <w:sz w:val="24"/>
          <w:szCs w:val="24"/>
        </w:rPr>
        <w:t>，由于</w:t>
      </w:r>
      <w:r w:rsidRPr="00AC73D0">
        <w:rPr>
          <w:rFonts w:ascii="inherit" w:eastAsia="宋体" w:hAnsi="inherit" w:cs="Arial"/>
          <w:color w:val="000000"/>
          <w:kern w:val="0"/>
          <w:sz w:val="24"/>
          <w:szCs w:val="24"/>
        </w:rPr>
        <w:t>mLayoutRequested</w:t>
      </w:r>
      <w:r w:rsidRPr="00AC73D0">
        <w:rPr>
          <w:rFonts w:ascii="inherit" w:eastAsia="宋体" w:hAnsi="inherit" w:cs="Arial"/>
          <w:color w:val="000000"/>
          <w:kern w:val="0"/>
          <w:sz w:val="24"/>
          <w:szCs w:val="24"/>
        </w:rPr>
        <w:t>为</w:t>
      </w:r>
      <w:r w:rsidRPr="00AC73D0">
        <w:rPr>
          <w:rFonts w:ascii="inherit" w:eastAsia="宋体" w:hAnsi="inherit" w:cs="Arial"/>
          <w:color w:val="000000"/>
          <w:kern w:val="0"/>
          <w:sz w:val="24"/>
          <w:szCs w:val="24"/>
        </w:rPr>
        <w:t>true</w:t>
      </w:r>
      <w:r w:rsidRPr="00AC73D0">
        <w:rPr>
          <w:rFonts w:ascii="inherit" w:eastAsia="宋体" w:hAnsi="inherit" w:cs="Arial"/>
          <w:color w:val="000000"/>
          <w:kern w:val="0"/>
          <w:sz w:val="24"/>
          <w:szCs w:val="24"/>
        </w:rPr>
        <w:t>，会导致</w:t>
      </w:r>
      <w:r w:rsidRPr="00AC73D0">
        <w:rPr>
          <w:rFonts w:ascii="inherit" w:eastAsia="宋体" w:hAnsi="inherit" w:cs="Arial"/>
          <w:color w:val="000000"/>
          <w:kern w:val="0"/>
          <w:sz w:val="24"/>
          <w:szCs w:val="24"/>
        </w:rPr>
        <w:t>onMeasure</w:t>
      </w:r>
      <w:r w:rsidRPr="00AC73D0">
        <w:rPr>
          <w:rFonts w:ascii="inherit" w:eastAsia="宋体" w:hAnsi="inherit" w:cs="Arial"/>
          <w:color w:val="000000"/>
          <w:kern w:val="0"/>
          <w:sz w:val="24"/>
          <w:szCs w:val="24"/>
        </w:rPr>
        <w:t>和</w:t>
      </w:r>
      <w:r w:rsidRPr="00AC73D0">
        <w:rPr>
          <w:rFonts w:ascii="inherit" w:eastAsia="宋体" w:hAnsi="inherit" w:cs="Arial"/>
          <w:color w:val="000000"/>
          <w:kern w:val="0"/>
          <w:sz w:val="24"/>
          <w:szCs w:val="24"/>
        </w:rPr>
        <w:t>onLayout</w:t>
      </w:r>
      <w:r w:rsidRPr="00AC73D0">
        <w:rPr>
          <w:rFonts w:ascii="inherit" w:eastAsia="宋体" w:hAnsi="inherit" w:cs="Arial"/>
          <w:color w:val="000000"/>
          <w:kern w:val="0"/>
          <w:sz w:val="24"/>
          <w:szCs w:val="24"/>
        </w:rPr>
        <w:t>被调用。不一定会触发</w:t>
      </w:r>
      <w:r w:rsidRPr="00AC73D0">
        <w:rPr>
          <w:rFonts w:ascii="inherit" w:eastAsia="宋体" w:hAnsi="inherit" w:cs="Arial"/>
          <w:color w:val="000000"/>
          <w:kern w:val="0"/>
          <w:sz w:val="24"/>
          <w:szCs w:val="24"/>
        </w:rPr>
        <w:t>OnDraw ,t</w:t>
      </w:r>
      <w:r w:rsidRPr="00AC73D0">
        <w:rPr>
          <w:rFonts w:ascii="inherit" w:eastAsia="宋体" w:hAnsi="inherit" w:cs="Arial"/>
          <w:color w:val="000000"/>
          <w:kern w:val="0"/>
          <w:sz w:val="24"/>
          <w:szCs w:val="24"/>
        </w:rPr>
        <w:t>触发</w:t>
      </w:r>
      <w:r w:rsidRPr="00AC73D0">
        <w:rPr>
          <w:rFonts w:ascii="inherit" w:eastAsia="宋体" w:hAnsi="inherit" w:cs="Arial"/>
          <w:color w:val="000000"/>
          <w:kern w:val="0"/>
          <w:sz w:val="24"/>
          <w:szCs w:val="24"/>
        </w:rPr>
        <w:t>onDraw</w:t>
      </w:r>
      <w:r w:rsidRPr="00AC73D0">
        <w:rPr>
          <w:rFonts w:ascii="inherit" w:eastAsia="宋体" w:hAnsi="inherit" w:cs="Arial"/>
          <w:color w:val="000000"/>
          <w:kern w:val="0"/>
          <w:sz w:val="24"/>
          <w:szCs w:val="24"/>
        </w:rPr>
        <w:t>可能是因为在在</w:t>
      </w:r>
      <w:r w:rsidRPr="00AC73D0">
        <w:rPr>
          <w:rFonts w:ascii="inherit" w:eastAsia="宋体" w:hAnsi="inherit" w:cs="Arial"/>
          <w:color w:val="000000"/>
          <w:kern w:val="0"/>
          <w:sz w:val="24"/>
          <w:szCs w:val="24"/>
        </w:rPr>
        <w:t>layout</w:t>
      </w:r>
      <w:r w:rsidRPr="00AC73D0">
        <w:rPr>
          <w:rFonts w:ascii="inherit" w:eastAsia="宋体" w:hAnsi="inherit" w:cs="Arial"/>
          <w:color w:val="000000"/>
          <w:kern w:val="0"/>
          <w:sz w:val="24"/>
          <w:szCs w:val="24"/>
        </w:rPr>
        <w:t>过程中发现</w:t>
      </w:r>
      <w:r w:rsidRPr="00AC73D0">
        <w:rPr>
          <w:rFonts w:ascii="inherit" w:eastAsia="宋体" w:hAnsi="inherit" w:cs="Arial"/>
          <w:color w:val="000000"/>
          <w:kern w:val="0"/>
          <w:sz w:val="24"/>
          <w:szCs w:val="24"/>
        </w:rPr>
        <w:t>l,t,r,b</w:t>
      </w:r>
      <w:r w:rsidRPr="00AC73D0">
        <w:rPr>
          <w:rFonts w:ascii="inherit" w:eastAsia="宋体" w:hAnsi="inherit" w:cs="Arial"/>
          <w:color w:val="000000"/>
          <w:kern w:val="0"/>
          <w:sz w:val="24"/>
          <w:szCs w:val="24"/>
        </w:rPr>
        <w:t>和以前不一样，那就会触发一次</w:t>
      </w:r>
      <w:r w:rsidRPr="00AC73D0">
        <w:rPr>
          <w:rFonts w:ascii="inherit" w:eastAsia="宋体" w:hAnsi="inherit" w:cs="Arial"/>
          <w:color w:val="000000"/>
          <w:kern w:val="0"/>
          <w:sz w:val="24"/>
          <w:szCs w:val="24"/>
        </w:rPr>
        <w:t>invalidate</w:t>
      </w:r>
      <w:r w:rsidRPr="00AC73D0">
        <w:rPr>
          <w:rFonts w:ascii="inherit" w:eastAsia="宋体" w:hAnsi="inherit" w:cs="Arial"/>
          <w:color w:val="000000"/>
          <w:kern w:val="0"/>
          <w:sz w:val="24"/>
          <w:szCs w:val="24"/>
        </w:rPr>
        <w:t>，所以触发了</w:t>
      </w:r>
      <w:r w:rsidRPr="00AC73D0">
        <w:rPr>
          <w:rFonts w:ascii="inherit" w:eastAsia="宋体" w:hAnsi="inherit" w:cs="Arial"/>
          <w:color w:val="000000"/>
          <w:kern w:val="0"/>
          <w:sz w:val="24"/>
          <w:szCs w:val="24"/>
        </w:rPr>
        <w:t>onDraw</w:t>
      </w:r>
      <w:r w:rsidRPr="00AC73D0">
        <w:rPr>
          <w:rFonts w:ascii="inherit" w:eastAsia="宋体" w:hAnsi="inherit" w:cs="Arial"/>
          <w:color w:val="000000"/>
          <w:kern w:val="0"/>
          <w:sz w:val="24"/>
          <w:szCs w:val="24"/>
        </w:rPr>
        <w:t>，也可能是因为别的原因导致</w:t>
      </w:r>
      <w:r w:rsidRPr="00AC73D0">
        <w:rPr>
          <w:rFonts w:ascii="inherit" w:eastAsia="宋体" w:hAnsi="inherit" w:cs="Arial"/>
          <w:color w:val="000000"/>
          <w:kern w:val="0"/>
          <w:sz w:val="24"/>
          <w:szCs w:val="24"/>
        </w:rPr>
        <w:t>mDirty</w:t>
      </w:r>
      <w:r w:rsidRPr="00AC73D0">
        <w:rPr>
          <w:rFonts w:ascii="inherit" w:eastAsia="宋体" w:hAnsi="inherit" w:cs="Arial"/>
          <w:color w:val="000000"/>
          <w:kern w:val="0"/>
          <w:sz w:val="24"/>
          <w:szCs w:val="24"/>
        </w:rPr>
        <w:t>非空（比如在跑动画）</w:t>
      </w:r>
    </w:p>
    <w:p w:rsidR="00AC73D0" w:rsidRPr="00AC73D0" w:rsidRDefault="00AC73D0" w:rsidP="00AC73D0">
      <w:pPr>
        <w:widowControl/>
        <w:numPr>
          <w:ilvl w:val="1"/>
          <w:numId w:val="26"/>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只要刷新的时候就调用</w:t>
      </w:r>
      <w:r w:rsidRPr="00AC73D0">
        <w:rPr>
          <w:rFonts w:ascii="inherit" w:eastAsia="宋体" w:hAnsi="inherit" w:cs="Arial"/>
          <w:color w:val="000000"/>
          <w:kern w:val="0"/>
          <w:sz w:val="24"/>
          <w:szCs w:val="24"/>
        </w:rPr>
        <w:t>invalidate</w:t>
      </w:r>
      <w:r w:rsidRPr="00AC73D0">
        <w:rPr>
          <w:rFonts w:ascii="inherit" w:eastAsia="宋体" w:hAnsi="inherit" w:cs="Arial"/>
          <w:color w:val="000000"/>
          <w:kern w:val="0"/>
          <w:sz w:val="24"/>
          <w:szCs w:val="24"/>
        </w:rPr>
        <w:t>，需要重新</w:t>
      </w:r>
      <w:r w:rsidRPr="00AC73D0">
        <w:rPr>
          <w:rFonts w:ascii="inherit" w:eastAsia="宋体" w:hAnsi="inherit" w:cs="Arial"/>
          <w:color w:val="000000"/>
          <w:kern w:val="0"/>
          <w:sz w:val="24"/>
          <w:szCs w:val="24"/>
        </w:rPr>
        <w:t>measure</w:t>
      </w:r>
      <w:r w:rsidRPr="00AC73D0">
        <w:rPr>
          <w:rFonts w:ascii="inherit" w:eastAsia="宋体" w:hAnsi="inherit" w:cs="Arial"/>
          <w:color w:val="000000"/>
          <w:kern w:val="0"/>
          <w:sz w:val="24"/>
          <w:szCs w:val="24"/>
        </w:rPr>
        <w:t>就调用</w:t>
      </w:r>
      <w:r w:rsidRPr="00AC73D0">
        <w:rPr>
          <w:rFonts w:ascii="inherit" w:eastAsia="宋体" w:hAnsi="inherit" w:cs="Arial"/>
          <w:color w:val="000000"/>
          <w:kern w:val="0"/>
          <w:sz w:val="24"/>
          <w:szCs w:val="24"/>
        </w:rPr>
        <w:t>requestLayout</w:t>
      </w:r>
      <w:r w:rsidRPr="00AC73D0">
        <w:rPr>
          <w:rFonts w:ascii="inherit" w:eastAsia="宋体" w:hAnsi="inherit" w:cs="Arial"/>
          <w:color w:val="000000"/>
          <w:kern w:val="0"/>
          <w:sz w:val="24"/>
          <w:szCs w:val="24"/>
        </w:rPr>
        <w:t>，后面再跟个</w:t>
      </w:r>
      <w:r w:rsidRPr="00AC73D0">
        <w:rPr>
          <w:rFonts w:ascii="inherit" w:eastAsia="宋体" w:hAnsi="inherit" w:cs="Arial"/>
          <w:color w:val="000000"/>
          <w:kern w:val="0"/>
          <w:sz w:val="24"/>
          <w:szCs w:val="24"/>
        </w:rPr>
        <w:t>invalidate</w:t>
      </w:r>
      <w:r w:rsidRPr="00AC73D0">
        <w:rPr>
          <w:rFonts w:ascii="inherit" w:eastAsia="宋体" w:hAnsi="inherit" w:cs="Arial"/>
          <w:color w:val="000000"/>
          <w:kern w:val="0"/>
          <w:sz w:val="24"/>
          <w:szCs w:val="24"/>
        </w:rPr>
        <w:t>（为了保证重绘）</w:t>
      </w:r>
    </w:p>
    <w:p w:rsidR="00AC73D0" w:rsidRPr="00AC73D0" w:rsidRDefault="00AC73D0" w:rsidP="00AC73D0">
      <w:pPr>
        <w:widowControl/>
        <w:numPr>
          <w:ilvl w:val="0"/>
          <w:numId w:val="26"/>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MultiDex</w:t>
      </w:r>
      <w:r w:rsidRPr="00AC73D0">
        <w:rPr>
          <w:rFonts w:ascii="inherit" w:eastAsia="宋体" w:hAnsi="inherit" w:cs="Arial"/>
          <w:color w:val="000000"/>
          <w:kern w:val="0"/>
          <w:sz w:val="24"/>
          <w:szCs w:val="24"/>
        </w:rPr>
        <w:t>认识？为什么需要</w:t>
      </w:r>
      <w:r w:rsidRPr="00AC73D0">
        <w:rPr>
          <w:rFonts w:ascii="inherit" w:eastAsia="宋体" w:hAnsi="inherit" w:cs="Arial"/>
          <w:color w:val="000000"/>
          <w:kern w:val="0"/>
          <w:sz w:val="24"/>
          <w:szCs w:val="24"/>
        </w:rPr>
        <w:t>MultiDex</w:t>
      </w:r>
      <w:r w:rsidRPr="00AC73D0">
        <w:rPr>
          <w:rFonts w:ascii="inherit" w:eastAsia="宋体" w:hAnsi="inherit" w:cs="Arial"/>
          <w:color w:val="000000"/>
          <w:kern w:val="0"/>
          <w:sz w:val="24"/>
          <w:szCs w:val="24"/>
        </w:rPr>
        <w:t>？</w:t>
      </w:r>
      <w:r w:rsidRPr="00AC73D0">
        <w:rPr>
          <w:rFonts w:ascii="inherit" w:eastAsia="宋体" w:hAnsi="inherit" w:cs="Arial"/>
          <w:color w:val="000000"/>
          <w:kern w:val="0"/>
          <w:sz w:val="24"/>
          <w:szCs w:val="24"/>
        </w:rPr>
        <w:t>MultiDex</w:t>
      </w:r>
      <w:r w:rsidRPr="00AC73D0">
        <w:rPr>
          <w:rFonts w:ascii="inherit" w:eastAsia="宋体" w:hAnsi="inherit" w:cs="Arial"/>
          <w:color w:val="000000"/>
          <w:kern w:val="0"/>
          <w:sz w:val="24"/>
          <w:szCs w:val="24"/>
        </w:rPr>
        <w:t>分包原理？高版本上还需要分包嘛？</w:t>
      </w:r>
    </w:p>
    <w:p w:rsidR="00AC73D0" w:rsidRPr="00AC73D0" w:rsidRDefault="00AC73D0" w:rsidP="00AC73D0">
      <w:pPr>
        <w:widowControl/>
        <w:numPr>
          <w:ilvl w:val="1"/>
          <w:numId w:val="26"/>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在程序构建的时候，单个</w:t>
      </w:r>
      <w:r w:rsidRPr="00AC73D0">
        <w:rPr>
          <w:rFonts w:ascii="inherit" w:eastAsia="宋体" w:hAnsi="inherit" w:cs="Arial"/>
          <w:color w:val="000000"/>
          <w:kern w:val="0"/>
          <w:sz w:val="24"/>
          <w:szCs w:val="24"/>
        </w:rPr>
        <w:t>dex</w:t>
      </w:r>
      <w:r w:rsidRPr="00AC73D0">
        <w:rPr>
          <w:rFonts w:ascii="inherit" w:eastAsia="宋体" w:hAnsi="inherit" w:cs="Arial"/>
          <w:color w:val="000000"/>
          <w:kern w:val="0"/>
          <w:sz w:val="24"/>
          <w:szCs w:val="24"/>
        </w:rPr>
        <w:t>超过</w:t>
      </w:r>
      <w:r w:rsidRPr="00AC73D0">
        <w:rPr>
          <w:rFonts w:ascii="inherit" w:eastAsia="宋体" w:hAnsi="inherit" w:cs="Arial"/>
          <w:color w:val="000000"/>
          <w:kern w:val="0"/>
          <w:sz w:val="24"/>
          <w:szCs w:val="24"/>
        </w:rPr>
        <w:t>65536</w:t>
      </w:r>
      <w:r w:rsidRPr="00AC73D0">
        <w:rPr>
          <w:rFonts w:ascii="inherit" w:eastAsia="宋体" w:hAnsi="inherit" w:cs="Arial"/>
          <w:color w:val="000000"/>
          <w:kern w:val="0"/>
          <w:sz w:val="24"/>
          <w:szCs w:val="24"/>
        </w:rPr>
        <w:t>方法，因为</w:t>
      </w:r>
      <w:r w:rsidRPr="00AC73D0">
        <w:rPr>
          <w:rFonts w:ascii="inherit" w:eastAsia="宋体" w:hAnsi="inherit" w:cs="Arial"/>
          <w:color w:val="000000"/>
          <w:kern w:val="0"/>
          <w:sz w:val="24"/>
          <w:szCs w:val="24"/>
        </w:rPr>
        <w:t>dex</w:t>
      </w:r>
      <w:r w:rsidRPr="00AC73D0">
        <w:rPr>
          <w:rFonts w:ascii="inherit" w:eastAsia="宋体" w:hAnsi="inherit" w:cs="Arial"/>
          <w:color w:val="000000"/>
          <w:kern w:val="0"/>
          <w:sz w:val="24"/>
          <w:szCs w:val="24"/>
        </w:rPr>
        <w:t>文件使用</w:t>
      </w:r>
      <w:r w:rsidRPr="00AC73D0">
        <w:rPr>
          <w:rFonts w:ascii="inherit" w:eastAsia="宋体" w:hAnsi="inherit" w:cs="Arial"/>
          <w:color w:val="000000"/>
          <w:kern w:val="0"/>
          <w:sz w:val="24"/>
          <w:szCs w:val="24"/>
        </w:rPr>
        <w:t>short</w:t>
      </w:r>
      <w:r w:rsidRPr="00AC73D0">
        <w:rPr>
          <w:rFonts w:ascii="inherit" w:eastAsia="宋体" w:hAnsi="inherit" w:cs="Arial"/>
          <w:color w:val="000000"/>
          <w:kern w:val="0"/>
          <w:sz w:val="24"/>
          <w:szCs w:val="24"/>
        </w:rPr>
        <w:t>类型来索引</w:t>
      </w:r>
      <w:r w:rsidRPr="00AC73D0">
        <w:rPr>
          <w:rFonts w:ascii="inherit" w:eastAsia="宋体" w:hAnsi="inherit" w:cs="Arial"/>
          <w:color w:val="000000"/>
          <w:kern w:val="0"/>
          <w:sz w:val="24"/>
          <w:szCs w:val="24"/>
        </w:rPr>
        <w:t>dex</w:t>
      </w:r>
      <w:r w:rsidRPr="00AC73D0">
        <w:rPr>
          <w:rFonts w:ascii="inherit" w:eastAsia="宋体" w:hAnsi="inherit" w:cs="Arial"/>
          <w:color w:val="000000"/>
          <w:kern w:val="0"/>
          <w:sz w:val="24"/>
          <w:szCs w:val="24"/>
        </w:rPr>
        <w:t>文件中的方法，最长不能超过</w:t>
      </w:r>
      <w:r w:rsidRPr="00AC73D0">
        <w:rPr>
          <w:rFonts w:ascii="inherit" w:eastAsia="宋体" w:hAnsi="inherit" w:cs="Arial"/>
          <w:color w:val="000000"/>
          <w:kern w:val="0"/>
          <w:sz w:val="24"/>
          <w:szCs w:val="24"/>
        </w:rPr>
        <w:t>65536</w:t>
      </w:r>
      <w:r w:rsidRPr="00AC73D0">
        <w:rPr>
          <w:rFonts w:ascii="inherit" w:eastAsia="宋体" w:hAnsi="inherit" w:cs="Arial"/>
          <w:color w:val="000000"/>
          <w:kern w:val="0"/>
          <w:sz w:val="24"/>
          <w:szCs w:val="24"/>
        </w:rPr>
        <w:t>个。</w:t>
      </w:r>
    </w:p>
    <w:p w:rsidR="00AC73D0" w:rsidRPr="00AC73D0" w:rsidRDefault="00AC73D0" w:rsidP="00AC73D0">
      <w:pPr>
        <w:widowControl/>
        <w:numPr>
          <w:ilvl w:val="1"/>
          <w:numId w:val="26"/>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程序构建的时候通过</w:t>
      </w:r>
      <w:r w:rsidRPr="00AC73D0">
        <w:rPr>
          <w:rFonts w:ascii="inherit" w:eastAsia="宋体" w:hAnsi="inherit" w:cs="Arial"/>
          <w:color w:val="000000"/>
          <w:kern w:val="0"/>
          <w:sz w:val="24"/>
          <w:szCs w:val="24"/>
        </w:rPr>
        <w:t>dx</w:t>
      </w:r>
      <w:r w:rsidRPr="00AC73D0">
        <w:rPr>
          <w:rFonts w:ascii="inherit" w:eastAsia="宋体" w:hAnsi="inherit" w:cs="Arial"/>
          <w:color w:val="000000"/>
          <w:kern w:val="0"/>
          <w:sz w:val="24"/>
          <w:szCs w:val="24"/>
        </w:rPr>
        <w:t>工具进行</w:t>
      </w:r>
      <w:r w:rsidRPr="00AC73D0">
        <w:rPr>
          <w:rFonts w:ascii="inherit" w:eastAsia="宋体" w:hAnsi="inherit" w:cs="Arial"/>
          <w:color w:val="000000"/>
          <w:kern w:val="0"/>
          <w:sz w:val="24"/>
          <w:szCs w:val="24"/>
        </w:rPr>
        <w:t>dex</w:t>
      </w:r>
      <w:r w:rsidRPr="00AC73D0">
        <w:rPr>
          <w:rFonts w:ascii="inherit" w:eastAsia="宋体" w:hAnsi="inherit" w:cs="Arial"/>
          <w:color w:val="000000"/>
          <w:kern w:val="0"/>
          <w:sz w:val="24"/>
          <w:szCs w:val="24"/>
        </w:rPr>
        <w:t>分包，避免单个</w:t>
      </w:r>
      <w:r w:rsidRPr="00AC73D0">
        <w:rPr>
          <w:rFonts w:ascii="inherit" w:eastAsia="宋体" w:hAnsi="inherit" w:cs="Arial"/>
          <w:color w:val="000000"/>
          <w:kern w:val="0"/>
          <w:sz w:val="24"/>
          <w:szCs w:val="24"/>
        </w:rPr>
        <w:t>dex</w:t>
      </w:r>
      <w:r w:rsidRPr="00AC73D0">
        <w:rPr>
          <w:rFonts w:ascii="inherit" w:eastAsia="宋体" w:hAnsi="inherit" w:cs="Arial"/>
          <w:color w:val="000000"/>
          <w:kern w:val="0"/>
          <w:sz w:val="24"/>
          <w:szCs w:val="24"/>
        </w:rPr>
        <w:t>包超出</w:t>
      </w:r>
      <w:r w:rsidRPr="00AC73D0">
        <w:rPr>
          <w:rFonts w:ascii="inherit" w:eastAsia="宋体" w:hAnsi="inherit" w:cs="Arial"/>
          <w:color w:val="000000"/>
          <w:kern w:val="0"/>
          <w:sz w:val="24"/>
          <w:szCs w:val="24"/>
        </w:rPr>
        <w:t>65536</w:t>
      </w:r>
      <w:r w:rsidRPr="00AC73D0">
        <w:rPr>
          <w:rFonts w:ascii="inherit" w:eastAsia="宋体" w:hAnsi="inherit" w:cs="Arial"/>
          <w:color w:val="000000"/>
          <w:kern w:val="0"/>
          <w:sz w:val="24"/>
          <w:szCs w:val="24"/>
        </w:rPr>
        <w:t>个方法</w:t>
      </w:r>
    </w:p>
    <w:p w:rsidR="00AC73D0" w:rsidRPr="00AC73D0" w:rsidRDefault="00AC73D0" w:rsidP="00AC73D0">
      <w:pPr>
        <w:widowControl/>
        <w:numPr>
          <w:ilvl w:val="1"/>
          <w:numId w:val="26"/>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拆包</w:t>
      </w:r>
    </w:p>
    <w:p w:rsidR="00AC73D0" w:rsidRPr="00AC73D0" w:rsidRDefault="00AC73D0" w:rsidP="00AC73D0">
      <w:pPr>
        <w:widowControl/>
        <w:numPr>
          <w:ilvl w:val="2"/>
          <w:numId w:val="27"/>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通过</w:t>
      </w:r>
      <w:r w:rsidRPr="00AC73D0">
        <w:rPr>
          <w:rFonts w:ascii="inherit" w:eastAsia="宋体" w:hAnsi="inherit" w:cs="Arial"/>
          <w:color w:val="000000"/>
          <w:kern w:val="0"/>
          <w:sz w:val="24"/>
          <w:szCs w:val="24"/>
        </w:rPr>
        <w:t>mainDexClasses</w:t>
      </w:r>
      <w:r w:rsidRPr="00AC73D0">
        <w:rPr>
          <w:rFonts w:ascii="inherit" w:eastAsia="宋体" w:hAnsi="inherit" w:cs="Arial"/>
          <w:color w:val="000000"/>
          <w:kern w:val="0"/>
          <w:sz w:val="24"/>
          <w:szCs w:val="24"/>
        </w:rPr>
        <w:t>脚本生成</w:t>
      </w:r>
      <w:r w:rsidRPr="00AC73D0">
        <w:rPr>
          <w:rFonts w:ascii="inherit" w:eastAsia="宋体" w:hAnsi="inherit" w:cs="Arial"/>
          <w:color w:val="000000"/>
          <w:kern w:val="0"/>
          <w:sz w:val="24"/>
          <w:szCs w:val="24"/>
        </w:rPr>
        <w:t>maindexlist.txt</w:t>
      </w:r>
      <w:r w:rsidRPr="00AC73D0">
        <w:rPr>
          <w:rFonts w:ascii="inherit" w:eastAsia="宋体" w:hAnsi="inherit" w:cs="Arial"/>
          <w:color w:val="000000"/>
          <w:kern w:val="0"/>
          <w:sz w:val="24"/>
          <w:szCs w:val="24"/>
        </w:rPr>
        <w:t>，</w:t>
      </w:r>
      <w:r w:rsidRPr="00AC73D0">
        <w:rPr>
          <w:rFonts w:ascii="inherit" w:eastAsia="宋体" w:hAnsi="inherit" w:cs="Arial"/>
          <w:color w:val="000000"/>
          <w:kern w:val="0"/>
          <w:sz w:val="24"/>
          <w:szCs w:val="24"/>
        </w:rPr>
        <w:t>txt</w:t>
      </w:r>
      <w:r w:rsidRPr="00AC73D0">
        <w:rPr>
          <w:rFonts w:ascii="inherit" w:eastAsia="宋体" w:hAnsi="inherit" w:cs="Arial"/>
          <w:color w:val="000000"/>
          <w:kern w:val="0"/>
          <w:sz w:val="24"/>
          <w:szCs w:val="24"/>
        </w:rPr>
        <w:t>里面保存了四大组件等</w:t>
      </w:r>
      <w:r w:rsidRPr="00AC73D0">
        <w:rPr>
          <w:rFonts w:ascii="inherit" w:eastAsia="宋体" w:hAnsi="inherit" w:cs="Arial"/>
          <w:color w:val="000000"/>
          <w:kern w:val="0"/>
          <w:sz w:val="24"/>
          <w:szCs w:val="24"/>
        </w:rPr>
        <w:t>class</w:t>
      </w:r>
      <w:r w:rsidRPr="00AC73D0">
        <w:rPr>
          <w:rFonts w:ascii="inherit" w:eastAsia="宋体" w:hAnsi="inherit" w:cs="Arial"/>
          <w:color w:val="000000"/>
          <w:kern w:val="0"/>
          <w:sz w:val="24"/>
          <w:szCs w:val="24"/>
        </w:rPr>
        <w:t>和直接依赖的</w:t>
      </w:r>
      <w:r w:rsidRPr="00AC73D0">
        <w:rPr>
          <w:rFonts w:ascii="inherit" w:eastAsia="宋体" w:hAnsi="inherit" w:cs="Arial"/>
          <w:color w:val="000000"/>
          <w:kern w:val="0"/>
          <w:sz w:val="24"/>
          <w:szCs w:val="24"/>
        </w:rPr>
        <w:t>class</w:t>
      </w:r>
      <w:r w:rsidRPr="00AC73D0">
        <w:rPr>
          <w:rFonts w:ascii="inherit" w:eastAsia="宋体" w:hAnsi="inherit" w:cs="Arial"/>
          <w:color w:val="000000"/>
          <w:kern w:val="0"/>
          <w:sz w:val="24"/>
          <w:szCs w:val="24"/>
        </w:rPr>
        <w:t>，最后通过</w:t>
      </w:r>
      <w:r w:rsidRPr="00AC73D0">
        <w:rPr>
          <w:rFonts w:ascii="Consolas" w:eastAsia="宋体" w:hAnsi="Consolas" w:cs="宋体"/>
          <w:color w:val="000000"/>
          <w:kern w:val="0"/>
          <w:sz w:val="24"/>
          <w:szCs w:val="24"/>
          <w:bdr w:val="none" w:sz="0" w:space="0" w:color="auto" w:frame="1"/>
          <w:shd w:val="clear" w:color="auto" w:fill="EEEEEE"/>
        </w:rPr>
        <w:t>create{flavor}{buildType}MainDexClassList</w:t>
      </w:r>
      <w:r w:rsidRPr="00AC73D0">
        <w:rPr>
          <w:rFonts w:ascii="inherit" w:eastAsia="宋体" w:hAnsi="inherit" w:cs="Arial"/>
          <w:color w:val="000000"/>
          <w:kern w:val="0"/>
          <w:sz w:val="24"/>
          <w:szCs w:val="24"/>
        </w:rPr>
        <w:t>Task</w:t>
      </w:r>
      <w:r w:rsidRPr="00AC73D0">
        <w:rPr>
          <w:rFonts w:ascii="inherit" w:eastAsia="宋体" w:hAnsi="inherit" w:cs="Arial"/>
          <w:color w:val="000000"/>
          <w:kern w:val="0"/>
          <w:sz w:val="24"/>
          <w:szCs w:val="24"/>
        </w:rPr>
        <w:t>根据</w:t>
      </w:r>
      <w:r w:rsidRPr="00AC73D0">
        <w:rPr>
          <w:rFonts w:ascii="inherit" w:eastAsia="宋体" w:hAnsi="inherit" w:cs="Arial"/>
          <w:color w:val="000000"/>
          <w:kern w:val="0"/>
          <w:sz w:val="24"/>
          <w:szCs w:val="24"/>
        </w:rPr>
        <w:t>maindexlist</w:t>
      </w:r>
      <w:r w:rsidRPr="00AC73D0">
        <w:rPr>
          <w:rFonts w:ascii="inherit" w:eastAsia="宋体" w:hAnsi="inherit" w:cs="Arial"/>
          <w:color w:val="000000"/>
          <w:kern w:val="0"/>
          <w:sz w:val="24"/>
          <w:szCs w:val="24"/>
        </w:rPr>
        <w:t>生成主</w:t>
      </w:r>
      <w:r w:rsidRPr="00AC73D0">
        <w:rPr>
          <w:rFonts w:ascii="inherit" w:eastAsia="宋体" w:hAnsi="inherit" w:cs="Arial"/>
          <w:color w:val="000000"/>
          <w:kern w:val="0"/>
          <w:sz w:val="24"/>
          <w:szCs w:val="24"/>
        </w:rPr>
        <w:t>dex</w:t>
      </w:r>
      <w:r w:rsidRPr="00AC73D0">
        <w:rPr>
          <w:rFonts w:ascii="inherit" w:eastAsia="宋体" w:hAnsi="inherit" w:cs="Arial"/>
          <w:color w:val="000000"/>
          <w:kern w:val="0"/>
          <w:sz w:val="24"/>
          <w:szCs w:val="24"/>
        </w:rPr>
        <w:t>。</w:t>
      </w:r>
    </w:p>
    <w:p w:rsidR="00AC73D0" w:rsidRPr="00AC73D0" w:rsidRDefault="00AC73D0" w:rsidP="00AC73D0">
      <w:pPr>
        <w:widowControl/>
        <w:numPr>
          <w:ilvl w:val="1"/>
          <w:numId w:val="27"/>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安装</w:t>
      </w:r>
    </w:p>
    <w:p w:rsidR="00AC73D0" w:rsidRPr="00AC73D0" w:rsidRDefault="00AC73D0" w:rsidP="00AC73D0">
      <w:pPr>
        <w:widowControl/>
        <w:numPr>
          <w:ilvl w:val="2"/>
          <w:numId w:val="27"/>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在</w:t>
      </w:r>
      <w:r w:rsidRPr="00AC73D0">
        <w:rPr>
          <w:rFonts w:ascii="inherit" w:eastAsia="宋体" w:hAnsi="inherit" w:cs="Arial"/>
          <w:color w:val="000000"/>
          <w:kern w:val="0"/>
          <w:sz w:val="24"/>
          <w:szCs w:val="24"/>
        </w:rPr>
        <w:t>Application</w:t>
      </w:r>
      <w:r w:rsidRPr="00AC73D0">
        <w:rPr>
          <w:rFonts w:ascii="inherit" w:eastAsia="宋体" w:hAnsi="inherit" w:cs="Arial"/>
          <w:color w:val="000000"/>
          <w:kern w:val="0"/>
          <w:sz w:val="24"/>
          <w:szCs w:val="24"/>
        </w:rPr>
        <w:t>的生命周期方法</w:t>
      </w:r>
      <w:r w:rsidRPr="00AC73D0">
        <w:rPr>
          <w:rFonts w:ascii="inherit" w:eastAsia="宋体" w:hAnsi="inherit" w:cs="Arial"/>
          <w:color w:val="000000"/>
          <w:kern w:val="0"/>
          <w:sz w:val="24"/>
          <w:szCs w:val="24"/>
        </w:rPr>
        <w:t>attachBaseContext</w:t>
      </w:r>
      <w:r w:rsidRPr="00AC73D0">
        <w:rPr>
          <w:rFonts w:ascii="inherit" w:eastAsia="宋体" w:hAnsi="inherit" w:cs="Arial"/>
          <w:color w:val="000000"/>
          <w:kern w:val="0"/>
          <w:sz w:val="24"/>
          <w:szCs w:val="24"/>
        </w:rPr>
        <w:t>方法执行</w:t>
      </w:r>
      <w:r w:rsidRPr="00AC73D0">
        <w:rPr>
          <w:rFonts w:ascii="inherit" w:eastAsia="宋体" w:hAnsi="inherit" w:cs="Arial"/>
          <w:color w:val="000000"/>
          <w:kern w:val="0"/>
          <w:sz w:val="24"/>
          <w:szCs w:val="24"/>
        </w:rPr>
        <w:t>dex</w:t>
      </w:r>
      <w:r w:rsidRPr="00AC73D0">
        <w:rPr>
          <w:rFonts w:ascii="inherit" w:eastAsia="宋体" w:hAnsi="inherit" w:cs="Arial"/>
          <w:color w:val="000000"/>
          <w:kern w:val="0"/>
          <w:sz w:val="24"/>
          <w:szCs w:val="24"/>
        </w:rPr>
        <w:t>的读取和安装。通过反射获取</w:t>
      </w:r>
      <w:r w:rsidRPr="00AC73D0">
        <w:rPr>
          <w:rFonts w:ascii="inherit" w:eastAsia="宋体" w:hAnsi="inherit" w:cs="Arial"/>
          <w:color w:val="000000"/>
          <w:kern w:val="0"/>
          <w:sz w:val="24"/>
          <w:szCs w:val="24"/>
        </w:rPr>
        <w:t>BaseDexClassLoader</w:t>
      </w:r>
      <w:r w:rsidRPr="00AC73D0">
        <w:rPr>
          <w:rFonts w:ascii="inherit" w:eastAsia="宋体" w:hAnsi="inherit" w:cs="Arial"/>
          <w:color w:val="000000"/>
          <w:kern w:val="0"/>
          <w:sz w:val="24"/>
          <w:szCs w:val="24"/>
        </w:rPr>
        <w:t>的</w:t>
      </w:r>
      <w:r w:rsidRPr="00AC73D0">
        <w:rPr>
          <w:rFonts w:ascii="inherit" w:eastAsia="宋体" w:hAnsi="inherit" w:cs="Arial"/>
          <w:color w:val="000000"/>
          <w:kern w:val="0"/>
          <w:sz w:val="24"/>
          <w:szCs w:val="24"/>
        </w:rPr>
        <w:t>pathList</w:t>
      </w:r>
      <w:r w:rsidRPr="00AC73D0">
        <w:rPr>
          <w:rFonts w:ascii="inherit" w:eastAsia="宋体" w:hAnsi="inherit" w:cs="Arial"/>
          <w:color w:val="000000"/>
          <w:kern w:val="0"/>
          <w:sz w:val="24"/>
          <w:szCs w:val="24"/>
        </w:rPr>
        <w:t>对象</w:t>
      </w:r>
      <w:r w:rsidRPr="00AC73D0">
        <w:rPr>
          <w:rFonts w:ascii="inherit" w:eastAsia="宋体" w:hAnsi="inherit" w:cs="Arial"/>
          <w:color w:val="000000"/>
          <w:kern w:val="0"/>
          <w:sz w:val="24"/>
          <w:szCs w:val="24"/>
        </w:rPr>
        <w:t>DexPathList</w:t>
      </w:r>
      <w:r w:rsidRPr="00AC73D0">
        <w:rPr>
          <w:rFonts w:ascii="inherit" w:eastAsia="宋体" w:hAnsi="inherit" w:cs="Arial"/>
          <w:color w:val="000000"/>
          <w:kern w:val="0"/>
          <w:sz w:val="24"/>
          <w:szCs w:val="24"/>
        </w:rPr>
        <w:t>，继而获取</w:t>
      </w:r>
      <w:r w:rsidRPr="00AC73D0">
        <w:rPr>
          <w:rFonts w:ascii="inherit" w:eastAsia="宋体" w:hAnsi="inherit" w:cs="Arial"/>
          <w:color w:val="000000"/>
          <w:kern w:val="0"/>
          <w:sz w:val="24"/>
          <w:szCs w:val="24"/>
        </w:rPr>
        <w:t>DexPathList</w:t>
      </w:r>
      <w:r w:rsidRPr="00AC73D0">
        <w:rPr>
          <w:rFonts w:ascii="inherit" w:eastAsia="宋体" w:hAnsi="inherit" w:cs="Arial"/>
          <w:color w:val="000000"/>
          <w:kern w:val="0"/>
          <w:sz w:val="24"/>
          <w:szCs w:val="24"/>
        </w:rPr>
        <w:t>成员变量</w:t>
      </w:r>
      <w:r w:rsidRPr="00AC73D0">
        <w:rPr>
          <w:rFonts w:ascii="inherit" w:eastAsia="宋体" w:hAnsi="inherit" w:cs="Arial"/>
          <w:color w:val="000000"/>
          <w:kern w:val="0"/>
          <w:sz w:val="24"/>
          <w:szCs w:val="24"/>
        </w:rPr>
        <w:t>dexElement</w:t>
      </w:r>
      <w:r w:rsidRPr="00AC73D0">
        <w:rPr>
          <w:rFonts w:ascii="inherit" w:eastAsia="宋体" w:hAnsi="inherit" w:cs="Arial"/>
          <w:color w:val="000000"/>
          <w:kern w:val="0"/>
          <w:sz w:val="24"/>
          <w:szCs w:val="24"/>
        </w:rPr>
        <w:t>数组，反射执行方法</w:t>
      </w:r>
      <w:r w:rsidRPr="00AC73D0">
        <w:rPr>
          <w:rFonts w:ascii="inherit" w:eastAsia="宋体" w:hAnsi="inherit" w:cs="Arial"/>
          <w:color w:val="000000"/>
          <w:kern w:val="0"/>
          <w:sz w:val="24"/>
          <w:szCs w:val="24"/>
        </w:rPr>
        <w:t>makeElements</w:t>
      </w:r>
      <w:r w:rsidRPr="00AC73D0">
        <w:rPr>
          <w:rFonts w:ascii="inherit" w:eastAsia="宋体" w:hAnsi="inherit" w:cs="Arial"/>
          <w:color w:val="000000"/>
          <w:kern w:val="0"/>
          <w:sz w:val="24"/>
          <w:szCs w:val="24"/>
        </w:rPr>
        <w:t>得到</w:t>
      </w:r>
      <w:r w:rsidRPr="00AC73D0">
        <w:rPr>
          <w:rFonts w:ascii="inherit" w:eastAsia="宋体" w:hAnsi="inherit" w:cs="Arial"/>
          <w:color w:val="000000"/>
          <w:kern w:val="0"/>
          <w:sz w:val="24"/>
          <w:szCs w:val="24"/>
        </w:rPr>
        <w:t>apk</w:t>
      </w:r>
      <w:r w:rsidRPr="00AC73D0">
        <w:rPr>
          <w:rFonts w:ascii="inherit" w:eastAsia="宋体" w:hAnsi="inherit" w:cs="Arial"/>
          <w:color w:val="000000"/>
          <w:kern w:val="0"/>
          <w:sz w:val="24"/>
          <w:szCs w:val="24"/>
        </w:rPr>
        <w:t>的分包</w:t>
      </w:r>
      <w:r w:rsidRPr="00AC73D0">
        <w:rPr>
          <w:rFonts w:ascii="inherit" w:eastAsia="宋体" w:hAnsi="inherit" w:cs="Arial"/>
          <w:color w:val="000000"/>
          <w:kern w:val="0"/>
          <w:sz w:val="24"/>
          <w:szCs w:val="24"/>
        </w:rPr>
        <w:t>dex</w:t>
      </w:r>
      <w:r w:rsidRPr="00AC73D0">
        <w:rPr>
          <w:rFonts w:ascii="inherit" w:eastAsia="宋体" w:hAnsi="inherit" w:cs="Arial"/>
          <w:color w:val="000000"/>
          <w:kern w:val="0"/>
          <w:sz w:val="24"/>
          <w:szCs w:val="24"/>
        </w:rPr>
        <w:t>，然后把之前的</w:t>
      </w:r>
      <w:r w:rsidRPr="00AC73D0">
        <w:rPr>
          <w:rFonts w:ascii="inherit" w:eastAsia="宋体" w:hAnsi="inherit" w:cs="Arial"/>
          <w:color w:val="000000"/>
          <w:kern w:val="0"/>
          <w:sz w:val="24"/>
          <w:szCs w:val="24"/>
        </w:rPr>
        <w:t>Element</w:t>
      </w:r>
      <w:r w:rsidRPr="00AC73D0">
        <w:rPr>
          <w:rFonts w:ascii="inherit" w:eastAsia="宋体" w:hAnsi="inherit" w:cs="Arial"/>
          <w:color w:val="000000"/>
          <w:kern w:val="0"/>
          <w:sz w:val="24"/>
          <w:szCs w:val="24"/>
        </w:rPr>
        <w:t>和新加载的</w:t>
      </w:r>
      <w:r w:rsidRPr="00AC73D0">
        <w:rPr>
          <w:rFonts w:ascii="inherit" w:eastAsia="宋体" w:hAnsi="inherit" w:cs="Arial"/>
          <w:color w:val="000000"/>
          <w:kern w:val="0"/>
          <w:sz w:val="24"/>
          <w:szCs w:val="24"/>
        </w:rPr>
        <w:t>Element</w:t>
      </w:r>
      <w:r w:rsidRPr="00AC73D0">
        <w:rPr>
          <w:rFonts w:ascii="inherit" w:eastAsia="宋体" w:hAnsi="inherit" w:cs="Arial"/>
          <w:color w:val="000000"/>
          <w:kern w:val="0"/>
          <w:sz w:val="24"/>
          <w:szCs w:val="24"/>
        </w:rPr>
        <w:t>合并，反射赋值给</w:t>
      </w:r>
      <w:r w:rsidRPr="00AC73D0">
        <w:rPr>
          <w:rFonts w:ascii="inherit" w:eastAsia="宋体" w:hAnsi="inherit" w:cs="Arial"/>
          <w:color w:val="000000"/>
          <w:kern w:val="0"/>
          <w:sz w:val="24"/>
          <w:szCs w:val="24"/>
        </w:rPr>
        <w:t>dexElement</w:t>
      </w:r>
      <w:r w:rsidRPr="00AC73D0">
        <w:rPr>
          <w:rFonts w:ascii="inherit" w:eastAsia="宋体" w:hAnsi="inherit" w:cs="Arial"/>
          <w:color w:val="000000"/>
          <w:kern w:val="0"/>
          <w:sz w:val="24"/>
          <w:szCs w:val="24"/>
        </w:rPr>
        <w:t>。</w:t>
      </w:r>
    </w:p>
    <w:p w:rsidR="00AC73D0" w:rsidRPr="00AC73D0" w:rsidRDefault="00AC73D0" w:rsidP="00AC73D0">
      <w:pPr>
        <w:widowControl/>
        <w:numPr>
          <w:ilvl w:val="1"/>
          <w:numId w:val="27"/>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5.0Android</w:t>
      </w:r>
      <w:r w:rsidRPr="00AC73D0">
        <w:rPr>
          <w:rFonts w:ascii="inherit" w:eastAsia="宋体" w:hAnsi="inherit" w:cs="Arial"/>
          <w:color w:val="000000"/>
          <w:kern w:val="0"/>
          <w:sz w:val="24"/>
          <w:szCs w:val="24"/>
        </w:rPr>
        <w:t>系统上，</w:t>
      </w:r>
      <w:r w:rsidRPr="00AC73D0">
        <w:rPr>
          <w:rFonts w:ascii="inherit" w:eastAsia="宋体" w:hAnsi="inherit" w:cs="Arial"/>
          <w:color w:val="000000"/>
          <w:kern w:val="0"/>
          <w:sz w:val="24"/>
          <w:szCs w:val="24"/>
        </w:rPr>
        <w:t>art</w:t>
      </w:r>
      <w:r w:rsidRPr="00AC73D0">
        <w:rPr>
          <w:rFonts w:ascii="inherit" w:eastAsia="宋体" w:hAnsi="inherit" w:cs="Arial"/>
          <w:color w:val="000000"/>
          <w:kern w:val="0"/>
          <w:sz w:val="24"/>
          <w:szCs w:val="24"/>
        </w:rPr>
        <w:t>内建分包支持，不需要</w:t>
      </w:r>
      <w:r w:rsidRPr="00AC73D0">
        <w:rPr>
          <w:rFonts w:ascii="inherit" w:eastAsia="宋体" w:hAnsi="inherit" w:cs="Arial"/>
          <w:color w:val="000000"/>
          <w:kern w:val="0"/>
          <w:sz w:val="24"/>
          <w:szCs w:val="24"/>
        </w:rPr>
        <w:t>mutildex</w:t>
      </w:r>
      <w:r w:rsidRPr="00AC73D0">
        <w:rPr>
          <w:rFonts w:ascii="inherit" w:eastAsia="宋体" w:hAnsi="inherit" w:cs="Arial"/>
          <w:color w:val="000000"/>
          <w:kern w:val="0"/>
          <w:sz w:val="24"/>
          <w:szCs w:val="24"/>
        </w:rPr>
        <w:t>。</w:t>
      </w:r>
    </w:p>
    <w:p w:rsidR="00AC73D0" w:rsidRPr="00AC73D0" w:rsidRDefault="00AC73D0" w:rsidP="00AC73D0">
      <w:pPr>
        <w:widowControl/>
        <w:shd w:val="clear" w:color="auto" w:fill="FFFFFF"/>
        <w:spacing w:before="100" w:beforeAutospacing="1" w:after="100" w:afterAutospacing="1"/>
        <w:jc w:val="left"/>
        <w:outlineLvl w:val="2"/>
        <w:rPr>
          <w:rFonts w:ascii="inherit" w:eastAsia="宋体" w:hAnsi="inherit" w:cs="Arial"/>
          <w:b/>
          <w:bCs/>
          <w:color w:val="000000"/>
          <w:kern w:val="0"/>
          <w:sz w:val="27"/>
          <w:szCs w:val="27"/>
        </w:rPr>
      </w:pPr>
      <w:r w:rsidRPr="00AC73D0">
        <w:rPr>
          <w:rFonts w:ascii="inherit" w:eastAsia="宋体" w:hAnsi="inherit" w:cs="Arial"/>
          <w:b/>
          <w:bCs/>
          <w:color w:val="000000"/>
          <w:kern w:val="0"/>
          <w:sz w:val="27"/>
          <w:szCs w:val="27"/>
        </w:rPr>
        <w:t>算法</w:t>
      </w:r>
    </w:p>
    <w:p w:rsidR="00AC73D0" w:rsidRPr="00AC73D0" w:rsidRDefault="00AC73D0" w:rsidP="00AC73D0">
      <w:pPr>
        <w:widowControl/>
        <w:numPr>
          <w:ilvl w:val="0"/>
          <w:numId w:val="28"/>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排序相关的（快排，分析不同排序区别，时间复杂度等）</w:t>
      </w:r>
    </w:p>
    <w:p w:rsidR="00AC73D0" w:rsidRPr="00AC73D0" w:rsidRDefault="00AC73D0" w:rsidP="00AC73D0">
      <w:pPr>
        <w:widowControl/>
        <w:shd w:val="clear" w:color="auto" w:fill="FFFFFF"/>
        <w:spacing w:before="100" w:beforeAutospacing="1" w:after="100" w:afterAutospacing="1"/>
        <w:ind w:left="720"/>
        <w:jc w:val="left"/>
        <w:rPr>
          <w:rFonts w:ascii="inherit" w:eastAsia="宋体" w:hAnsi="inherit" w:cs="Arial"/>
          <w:color w:val="000000"/>
          <w:kern w:val="0"/>
          <w:sz w:val="24"/>
          <w:szCs w:val="24"/>
        </w:rPr>
      </w:pPr>
      <w:r w:rsidRPr="00AC73D0">
        <w:rPr>
          <w:rFonts w:ascii="inherit" w:eastAsia="宋体" w:hAnsi="inherit" w:cs="Arial" w:hint="eastAsia"/>
          <w:noProof/>
          <w:color w:val="F75357"/>
          <w:kern w:val="0"/>
          <w:sz w:val="24"/>
          <w:szCs w:val="24"/>
        </w:rPr>
        <mc:AlternateContent>
          <mc:Choice Requires="wps">
            <w:drawing>
              <wp:inline distT="0" distB="0" distL="0" distR="0">
                <wp:extent cx="304800" cy="304800"/>
                <wp:effectExtent l="0" t="0" r="0" b="0"/>
                <wp:docPr id="1" name="矩形 1" descr="https://lrh1993.gitbooks.io/android_interview_guide/content/assets/%E6%8E%92%E5%BA%8F%E7%AE%97%E6%B3%95%E6%AF%94%E8%BE%83.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2BC902" id="矩形 1" o:spid="_x0000_s1026" alt="https://lrh1993.gitbooks.io/android_interview_guide/content/assets/%E6%8E%92%E5%BA%8F%E7%AE%97%E6%B3%95%E6%AF%94%E8%BE%83.png" href="https://lrh1993.gitbooks.io/android_interview_guide/content/assets/%E6%8E%92%E5%BA%8F%E7%AE%97%E6%B3%95%E6%AF%94%E8%BE%8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" o:button="t" filled="f" stroked="f">
                <v:fill o:detectmouseclick="t"/>
                <o:lock v:ext="edit" aspectratio="t"/>
                <w10:anchorlock/>
              </v:rect>
            </w:pict>
          </mc:Fallback>
        </mc:AlternateContent>
      </w:r>
    </w:p>
    <w:p w:rsidR="00AC73D0" w:rsidRPr="00AC73D0" w:rsidRDefault="00AC73D0" w:rsidP="00AC73D0">
      <w:pPr>
        <w:widowControl/>
        <w:numPr>
          <w:ilvl w:val="0"/>
          <w:numId w:val="28"/>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字符串、数组相关的（滑动窗口、双指针）</w:t>
      </w:r>
    </w:p>
    <w:p w:rsidR="00AC73D0" w:rsidRPr="00AC73D0" w:rsidRDefault="00AC73D0" w:rsidP="00AC73D0">
      <w:pPr>
        <w:widowControl/>
        <w:numPr>
          <w:ilvl w:val="0"/>
          <w:numId w:val="28"/>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链表（反转链表）</w:t>
      </w:r>
    </w:p>
    <w:p w:rsidR="00AC73D0" w:rsidRPr="00AC73D0" w:rsidRDefault="00AC73D0" w:rsidP="00AC73D0">
      <w:pPr>
        <w:widowControl/>
        <w:numPr>
          <w:ilvl w:val="0"/>
          <w:numId w:val="28"/>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递归、斐波那契数列（爬楼梯）</w:t>
      </w:r>
    </w:p>
    <w:p w:rsidR="00AC73D0" w:rsidRPr="00AC73D0" w:rsidRDefault="00AC73D0" w:rsidP="00AC73D0">
      <w:pPr>
        <w:widowControl/>
        <w:numPr>
          <w:ilvl w:val="0"/>
          <w:numId w:val="28"/>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动态规划</w:t>
      </w:r>
    </w:p>
    <w:p w:rsidR="00AC73D0" w:rsidRPr="00AC73D0" w:rsidRDefault="00AC73D0" w:rsidP="00AC73D0">
      <w:pPr>
        <w:widowControl/>
        <w:shd w:val="clear" w:color="auto" w:fill="FFFFFF"/>
        <w:spacing w:before="100" w:beforeAutospacing="1" w:after="100" w:afterAutospacing="1"/>
        <w:jc w:val="left"/>
        <w:outlineLvl w:val="2"/>
        <w:rPr>
          <w:rFonts w:ascii="inherit" w:eastAsia="宋体" w:hAnsi="inherit" w:cs="Arial"/>
          <w:b/>
          <w:bCs/>
          <w:color w:val="000000"/>
          <w:kern w:val="0"/>
          <w:sz w:val="27"/>
          <w:szCs w:val="27"/>
        </w:rPr>
      </w:pPr>
      <w:r w:rsidRPr="00AC73D0">
        <w:rPr>
          <w:rFonts w:ascii="inherit" w:eastAsia="宋体" w:hAnsi="inherit" w:cs="Arial"/>
          <w:b/>
          <w:bCs/>
          <w:color w:val="000000"/>
          <w:kern w:val="0"/>
          <w:sz w:val="27"/>
          <w:szCs w:val="27"/>
        </w:rPr>
        <w:t>缺口</w:t>
      </w:r>
    </w:p>
    <w:p w:rsidR="00AC73D0" w:rsidRPr="00AC73D0" w:rsidRDefault="00AC73D0" w:rsidP="00AC73D0">
      <w:pPr>
        <w:widowControl/>
        <w:numPr>
          <w:ilvl w:val="0"/>
          <w:numId w:val="29"/>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AQS</w:t>
      </w:r>
      <w:r w:rsidRPr="00AC73D0">
        <w:rPr>
          <w:rFonts w:ascii="inherit" w:eastAsia="宋体" w:hAnsi="inherit" w:cs="Arial"/>
          <w:color w:val="000000"/>
          <w:kern w:val="0"/>
          <w:sz w:val="24"/>
          <w:szCs w:val="24"/>
        </w:rPr>
        <w:t>、</w:t>
      </w:r>
      <w:r w:rsidRPr="00AC73D0">
        <w:rPr>
          <w:rFonts w:ascii="inherit" w:eastAsia="宋体" w:hAnsi="inherit" w:cs="Arial"/>
          <w:color w:val="000000"/>
          <w:kern w:val="0"/>
          <w:sz w:val="24"/>
          <w:szCs w:val="24"/>
        </w:rPr>
        <w:t>CAS</w:t>
      </w:r>
      <w:r w:rsidRPr="00AC73D0">
        <w:rPr>
          <w:rFonts w:ascii="inherit" w:eastAsia="宋体" w:hAnsi="inherit" w:cs="Arial"/>
          <w:color w:val="000000"/>
          <w:kern w:val="0"/>
          <w:sz w:val="24"/>
          <w:szCs w:val="24"/>
        </w:rPr>
        <w:t>原理</w:t>
      </w:r>
    </w:p>
    <w:p w:rsidR="00AC73D0" w:rsidRPr="00AC73D0" w:rsidRDefault="00AC73D0" w:rsidP="00AC73D0">
      <w:pPr>
        <w:widowControl/>
        <w:numPr>
          <w:ilvl w:val="0"/>
          <w:numId w:val="29"/>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卡顿优化</w:t>
      </w:r>
    </w:p>
    <w:p w:rsidR="00AC73D0" w:rsidRPr="00AC73D0" w:rsidRDefault="00AC73D0" w:rsidP="00AC73D0">
      <w:pPr>
        <w:widowControl/>
        <w:numPr>
          <w:ilvl w:val="0"/>
          <w:numId w:val="29"/>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opengl</w:t>
      </w:r>
    </w:p>
    <w:p w:rsidR="00AC73D0" w:rsidRPr="00AC73D0" w:rsidRDefault="00AC73D0" w:rsidP="00AC73D0">
      <w:pPr>
        <w:widowControl/>
        <w:numPr>
          <w:ilvl w:val="0"/>
          <w:numId w:val="29"/>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自定义</w:t>
      </w:r>
      <w:r w:rsidRPr="00AC73D0">
        <w:rPr>
          <w:rFonts w:ascii="inherit" w:eastAsia="宋体" w:hAnsi="inherit" w:cs="Arial"/>
          <w:color w:val="000000"/>
          <w:kern w:val="0"/>
          <w:sz w:val="24"/>
          <w:szCs w:val="24"/>
        </w:rPr>
        <w:t>view</w:t>
      </w:r>
    </w:p>
    <w:p w:rsidR="00AC73D0" w:rsidRPr="00AC73D0" w:rsidRDefault="00AC73D0" w:rsidP="00AC73D0">
      <w:pPr>
        <w:widowControl/>
        <w:numPr>
          <w:ilvl w:val="0"/>
          <w:numId w:val="29"/>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算法</w:t>
      </w:r>
    </w:p>
    <w:p w:rsidR="00AC73D0" w:rsidRPr="00AC73D0" w:rsidRDefault="00AC73D0" w:rsidP="00AC73D0">
      <w:pPr>
        <w:widowControl/>
        <w:numPr>
          <w:ilvl w:val="0"/>
          <w:numId w:val="29"/>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 xml:space="preserve">sparsearray </w:t>
      </w:r>
      <w:r w:rsidRPr="00AC73D0">
        <w:rPr>
          <w:rFonts w:ascii="inherit" w:eastAsia="宋体" w:hAnsi="inherit" w:cs="Arial"/>
          <w:color w:val="000000"/>
          <w:kern w:val="0"/>
          <w:sz w:val="24"/>
          <w:szCs w:val="24"/>
        </w:rPr>
        <w:t>为什么使用两个数</w:t>
      </w:r>
      <w:del w:id="1" w:author="Unknown">
        <w:r w:rsidRPr="00AC73D0">
          <w:rPr>
            <w:rFonts w:ascii="inherit" w:eastAsia="宋体" w:hAnsi="inherit" w:cs="Arial"/>
            <w:color w:val="000000"/>
            <w:kern w:val="0"/>
            <w:sz w:val="24"/>
            <w:szCs w:val="24"/>
          </w:rPr>
          <w:delText>组</w:delText>
        </w:r>
      </w:del>
    </w:p>
    <w:p w:rsidR="00AC73D0" w:rsidRPr="00AC73D0" w:rsidRDefault="00AC73D0" w:rsidP="00AC73D0">
      <w:pPr>
        <w:widowControl/>
        <w:numPr>
          <w:ilvl w:val="1"/>
          <w:numId w:val="29"/>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适合少量数据，去除</w:t>
      </w:r>
      <w:r w:rsidRPr="00AC73D0">
        <w:rPr>
          <w:rFonts w:ascii="inherit" w:eastAsia="宋体" w:hAnsi="inherit" w:cs="Arial"/>
          <w:color w:val="000000"/>
          <w:kern w:val="0"/>
          <w:sz w:val="24"/>
          <w:szCs w:val="24"/>
        </w:rPr>
        <w:t>hash</w:t>
      </w:r>
      <w:r w:rsidRPr="00AC73D0">
        <w:rPr>
          <w:rFonts w:ascii="inherit" w:eastAsia="宋体" w:hAnsi="inherit" w:cs="Arial"/>
          <w:color w:val="000000"/>
          <w:kern w:val="0"/>
          <w:sz w:val="24"/>
          <w:szCs w:val="24"/>
        </w:rPr>
        <w:t>值的存储空间，没有</w:t>
      </w:r>
      <w:r w:rsidRPr="00AC73D0">
        <w:rPr>
          <w:rFonts w:ascii="inherit" w:eastAsia="宋体" w:hAnsi="inherit" w:cs="Arial"/>
          <w:color w:val="000000"/>
          <w:kern w:val="0"/>
          <w:sz w:val="24"/>
          <w:szCs w:val="24"/>
        </w:rPr>
        <w:t>next</w:t>
      </w:r>
      <w:r w:rsidRPr="00AC73D0">
        <w:rPr>
          <w:rFonts w:ascii="inherit" w:eastAsia="宋体" w:hAnsi="inherit" w:cs="Arial"/>
          <w:color w:val="000000"/>
          <w:kern w:val="0"/>
          <w:sz w:val="24"/>
          <w:szCs w:val="24"/>
        </w:rPr>
        <w:t>指针的占用，节省内存</w:t>
      </w:r>
    </w:p>
    <w:p w:rsidR="00AC73D0" w:rsidRPr="00AC73D0" w:rsidRDefault="00AC73D0" w:rsidP="00AC73D0">
      <w:pPr>
        <w:widowControl/>
        <w:numPr>
          <w:ilvl w:val="0"/>
          <w:numId w:val="29"/>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ui</w:t>
      </w:r>
      <w:r w:rsidRPr="00AC73D0">
        <w:rPr>
          <w:rFonts w:ascii="inherit" w:eastAsia="宋体" w:hAnsi="inherit" w:cs="Arial"/>
          <w:color w:val="000000"/>
          <w:kern w:val="0"/>
          <w:sz w:val="24"/>
          <w:szCs w:val="24"/>
        </w:rPr>
        <w:t>渲染流</w:t>
      </w:r>
      <w:del w:id="2" w:author="Unknown">
        <w:r w:rsidRPr="00AC73D0">
          <w:rPr>
            <w:rFonts w:ascii="inherit" w:eastAsia="宋体" w:hAnsi="inherit" w:cs="Arial"/>
            <w:color w:val="000000"/>
            <w:kern w:val="0"/>
            <w:sz w:val="24"/>
            <w:szCs w:val="24"/>
          </w:rPr>
          <w:delText>程</w:delText>
        </w:r>
      </w:del>
    </w:p>
    <w:p w:rsidR="00AC73D0" w:rsidRPr="00AC73D0" w:rsidRDefault="00AC73D0" w:rsidP="00AC73D0">
      <w:pPr>
        <w:widowControl/>
        <w:numPr>
          <w:ilvl w:val="1"/>
          <w:numId w:val="29"/>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b/>
          <w:bCs/>
          <w:color w:val="000000"/>
          <w:kern w:val="0"/>
          <w:sz w:val="24"/>
          <w:szCs w:val="24"/>
        </w:rPr>
        <w:t>choreograhpher</w:t>
      </w:r>
      <w:r w:rsidRPr="00AC73D0">
        <w:rPr>
          <w:rFonts w:ascii="inherit" w:eastAsia="宋体" w:hAnsi="inherit" w:cs="Arial"/>
          <w:color w:val="000000"/>
          <w:kern w:val="0"/>
          <w:sz w:val="24"/>
          <w:szCs w:val="24"/>
        </w:rPr>
        <w:t>：关键方法</w:t>
      </w:r>
      <w:r w:rsidRPr="00AC73D0">
        <w:rPr>
          <w:rFonts w:ascii="inherit" w:eastAsia="宋体" w:hAnsi="inherit" w:cs="Arial"/>
          <w:color w:val="000000"/>
          <w:kern w:val="0"/>
          <w:sz w:val="24"/>
          <w:szCs w:val="24"/>
        </w:rPr>
        <w:t>postCallBack</w:t>
      </w:r>
      <w:r w:rsidRPr="00AC73D0">
        <w:rPr>
          <w:rFonts w:ascii="inherit" w:eastAsia="宋体" w:hAnsi="inherit" w:cs="Arial"/>
          <w:color w:val="000000"/>
          <w:kern w:val="0"/>
          <w:sz w:val="24"/>
          <w:szCs w:val="24"/>
        </w:rPr>
        <w:t>，向底层注册请求接收</w:t>
      </w:r>
      <w:r w:rsidRPr="00AC73D0">
        <w:rPr>
          <w:rFonts w:ascii="inherit" w:eastAsia="宋体" w:hAnsi="inherit" w:cs="Arial"/>
          <w:color w:val="000000"/>
          <w:kern w:val="0"/>
          <w:sz w:val="24"/>
          <w:szCs w:val="24"/>
        </w:rPr>
        <w:t>Vsync</w:t>
      </w:r>
      <w:r w:rsidRPr="00AC73D0">
        <w:rPr>
          <w:rFonts w:ascii="inherit" w:eastAsia="宋体" w:hAnsi="inherit" w:cs="Arial"/>
          <w:color w:val="000000"/>
          <w:kern w:val="0"/>
          <w:sz w:val="24"/>
          <w:szCs w:val="24"/>
        </w:rPr>
        <w:t>信号，进行屏幕绘制</w:t>
      </w:r>
    </w:p>
    <w:p w:rsidR="00AC73D0" w:rsidRPr="00AC73D0" w:rsidRDefault="00AC73D0" w:rsidP="00AC73D0">
      <w:pPr>
        <w:widowControl/>
        <w:numPr>
          <w:ilvl w:val="1"/>
          <w:numId w:val="29"/>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WindowManager</w:t>
      </w:r>
      <w:r w:rsidRPr="00AC73D0">
        <w:rPr>
          <w:rFonts w:ascii="inherit" w:eastAsia="宋体" w:hAnsi="inherit" w:cs="Arial"/>
          <w:color w:val="000000"/>
          <w:kern w:val="0"/>
          <w:sz w:val="24"/>
          <w:szCs w:val="24"/>
        </w:rPr>
        <w:t>、</w:t>
      </w:r>
      <w:r w:rsidRPr="00AC73D0">
        <w:rPr>
          <w:rFonts w:ascii="inherit" w:eastAsia="宋体" w:hAnsi="inherit" w:cs="Arial"/>
          <w:color w:val="000000"/>
          <w:kern w:val="0"/>
          <w:sz w:val="24"/>
          <w:szCs w:val="24"/>
        </w:rPr>
        <w:t>ViewManager</w:t>
      </w:r>
      <w:r w:rsidRPr="00AC73D0">
        <w:rPr>
          <w:rFonts w:ascii="inherit" w:eastAsia="宋体" w:hAnsi="inherit" w:cs="Arial"/>
          <w:color w:val="000000"/>
          <w:kern w:val="0"/>
          <w:sz w:val="24"/>
          <w:szCs w:val="24"/>
        </w:rPr>
        <w:t>是一个接口，</w:t>
      </w:r>
      <w:r w:rsidRPr="00AC73D0">
        <w:rPr>
          <w:rFonts w:ascii="inherit" w:eastAsia="宋体" w:hAnsi="inherit" w:cs="Arial"/>
          <w:color w:val="000000"/>
          <w:kern w:val="0"/>
          <w:sz w:val="24"/>
          <w:szCs w:val="24"/>
        </w:rPr>
        <w:t>WindowManagerImpl</w:t>
      </w:r>
      <w:r w:rsidRPr="00AC73D0">
        <w:rPr>
          <w:rFonts w:ascii="inherit" w:eastAsia="宋体" w:hAnsi="inherit" w:cs="Arial"/>
          <w:color w:val="000000"/>
          <w:kern w:val="0"/>
          <w:sz w:val="24"/>
          <w:szCs w:val="24"/>
        </w:rPr>
        <w:t>是他们的实现类，定义了</w:t>
      </w:r>
      <w:r w:rsidRPr="00AC73D0">
        <w:rPr>
          <w:rFonts w:ascii="inherit" w:eastAsia="宋体" w:hAnsi="inherit" w:cs="Arial"/>
          <w:color w:val="000000"/>
          <w:kern w:val="0"/>
          <w:sz w:val="24"/>
          <w:szCs w:val="24"/>
        </w:rPr>
        <w:t>addView</w:t>
      </w:r>
      <w:r w:rsidRPr="00AC73D0">
        <w:rPr>
          <w:rFonts w:ascii="inherit" w:eastAsia="宋体" w:hAnsi="inherit" w:cs="Arial"/>
          <w:color w:val="000000"/>
          <w:kern w:val="0"/>
          <w:sz w:val="24"/>
          <w:szCs w:val="24"/>
        </w:rPr>
        <w:t>等方法，</w:t>
      </w:r>
      <w:r w:rsidRPr="00AC73D0">
        <w:rPr>
          <w:rFonts w:ascii="inherit" w:eastAsia="宋体" w:hAnsi="inherit" w:cs="Arial"/>
          <w:color w:val="000000"/>
          <w:kern w:val="0"/>
          <w:sz w:val="24"/>
          <w:szCs w:val="24"/>
        </w:rPr>
        <w:t>addView</w:t>
      </w:r>
      <w:r w:rsidRPr="00AC73D0">
        <w:rPr>
          <w:rFonts w:ascii="inherit" w:eastAsia="宋体" w:hAnsi="inherit" w:cs="Arial"/>
          <w:color w:val="000000"/>
          <w:kern w:val="0"/>
          <w:sz w:val="24"/>
          <w:szCs w:val="24"/>
        </w:rPr>
        <w:t>又由</w:t>
      </w:r>
      <w:r w:rsidRPr="00AC73D0">
        <w:rPr>
          <w:rFonts w:ascii="inherit" w:eastAsia="宋体" w:hAnsi="inherit" w:cs="Arial"/>
          <w:color w:val="000000"/>
          <w:kern w:val="0"/>
          <w:sz w:val="24"/>
          <w:szCs w:val="24"/>
        </w:rPr>
        <w:t>WindowManagerGlobal</w:t>
      </w:r>
      <w:r w:rsidRPr="00AC73D0">
        <w:rPr>
          <w:rFonts w:ascii="inherit" w:eastAsia="宋体" w:hAnsi="inherit" w:cs="Arial"/>
          <w:color w:val="000000"/>
          <w:kern w:val="0"/>
          <w:sz w:val="24"/>
          <w:szCs w:val="24"/>
        </w:rPr>
        <w:t>的</w:t>
      </w:r>
      <w:r w:rsidRPr="00AC73D0">
        <w:rPr>
          <w:rFonts w:ascii="inherit" w:eastAsia="宋体" w:hAnsi="inherit" w:cs="Arial"/>
          <w:color w:val="000000"/>
          <w:kern w:val="0"/>
          <w:sz w:val="24"/>
          <w:szCs w:val="24"/>
        </w:rPr>
        <w:t>addView</w:t>
      </w:r>
      <w:r w:rsidRPr="00AC73D0">
        <w:rPr>
          <w:rFonts w:ascii="inherit" w:eastAsia="宋体" w:hAnsi="inherit" w:cs="Arial"/>
          <w:color w:val="000000"/>
          <w:kern w:val="0"/>
          <w:sz w:val="24"/>
          <w:szCs w:val="24"/>
        </w:rPr>
        <w:t>实现，</w:t>
      </w:r>
      <w:r w:rsidRPr="00AC73D0">
        <w:rPr>
          <w:rFonts w:ascii="inherit" w:eastAsia="宋体" w:hAnsi="inherit" w:cs="Arial"/>
          <w:color w:val="000000"/>
          <w:kern w:val="0"/>
          <w:sz w:val="24"/>
          <w:szCs w:val="24"/>
        </w:rPr>
        <w:t>viewRootImpl</w:t>
      </w:r>
      <w:r w:rsidRPr="00AC73D0">
        <w:rPr>
          <w:rFonts w:ascii="inherit" w:eastAsia="宋体" w:hAnsi="inherit" w:cs="Arial"/>
          <w:color w:val="000000"/>
          <w:kern w:val="0"/>
          <w:sz w:val="24"/>
          <w:szCs w:val="24"/>
        </w:rPr>
        <w:t>在</w:t>
      </w:r>
      <w:r w:rsidRPr="00AC73D0">
        <w:rPr>
          <w:rFonts w:ascii="inherit" w:eastAsia="宋体" w:hAnsi="inherit" w:cs="Arial"/>
          <w:color w:val="000000"/>
          <w:kern w:val="0"/>
          <w:sz w:val="24"/>
          <w:szCs w:val="24"/>
        </w:rPr>
        <w:t>WindowManagerGlobal</w:t>
      </w:r>
      <w:r w:rsidRPr="00AC73D0">
        <w:rPr>
          <w:rFonts w:ascii="inherit" w:eastAsia="宋体" w:hAnsi="inherit" w:cs="Arial"/>
          <w:color w:val="000000"/>
          <w:kern w:val="0"/>
          <w:sz w:val="24"/>
          <w:szCs w:val="24"/>
        </w:rPr>
        <w:t>中实例化。</w:t>
      </w:r>
    </w:p>
    <w:p w:rsidR="00AC73D0" w:rsidRPr="00AC73D0" w:rsidRDefault="00AC73D0" w:rsidP="00AC73D0">
      <w:pPr>
        <w:widowControl/>
        <w:numPr>
          <w:ilvl w:val="1"/>
          <w:numId w:val="29"/>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Window</w:t>
      </w:r>
      <w:r w:rsidRPr="00AC73D0">
        <w:rPr>
          <w:rFonts w:ascii="inherit" w:eastAsia="宋体" w:hAnsi="inherit" w:cs="Arial"/>
          <w:color w:val="000000"/>
          <w:kern w:val="0"/>
          <w:sz w:val="24"/>
          <w:szCs w:val="24"/>
        </w:rPr>
        <w:t>是抽象类，</w:t>
      </w:r>
      <w:r w:rsidRPr="00AC73D0">
        <w:rPr>
          <w:rFonts w:ascii="inherit" w:eastAsia="宋体" w:hAnsi="inherit" w:cs="Arial"/>
          <w:color w:val="000000"/>
          <w:kern w:val="0"/>
          <w:sz w:val="24"/>
          <w:szCs w:val="24"/>
        </w:rPr>
        <w:t>PhoneWindow</w:t>
      </w:r>
      <w:r w:rsidRPr="00AC73D0">
        <w:rPr>
          <w:rFonts w:ascii="inherit" w:eastAsia="宋体" w:hAnsi="inherit" w:cs="Arial"/>
          <w:color w:val="000000"/>
          <w:kern w:val="0"/>
          <w:sz w:val="24"/>
          <w:szCs w:val="24"/>
        </w:rPr>
        <w:t>继承了</w:t>
      </w:r>
      <w:r w:rsidRPr="00AC73D0">
        <w:rPr>
          <w:rFonts w:ascii="inherit" w:eastAsia="宋体" w:hAnsi="inherit" w:cs="Arial"/>
          <w:color w:val="000000"/>
          <w:kern w:val="0"/>
          <w:sz w:val="24"/>
          <w:szCs w:val="24"/>
        </w:rPr>
        <w:t>Window</w:t>
      </w:r>
      <w:r w:rsidRPr="00AC73D0">
        <w:rPr>
          <w:rFonts w:ascii="inherit" w:eastAsia="宋体" w:hAnsi="inherit" w:cs="Arial"/>
          <w:color w:val="000000"/>
          <w:kern w:val="0"/>
          <w:sz w:val="24"/>
          <w:szCs w:val="24"/>
        </w:rPr>
        <w:t>，提供了一系列窗口的方法，比如设置内容，背景，标题等</w:t>
      </w:r>
    </w:p>
    <w:p w:rsidR="00AC73D0" w:rsidRPr="00AC73D0" w:rsidRDefault="00AC73D0" w:rsidP="00AC73D0">
      <w:pPr>
        <w:widowControl/>
        <w:numPr>
          <w:ilvl w:val="1"/>
          <w:numId w:val="29"/>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setContentView</w:t>
      </w:r>
      <w:r w:rsidRPr="00AC73D0">
        <w:rPr>
          <w:rFonts w:ascii="inherit" w:eastAsia="宋体" w:hAnsi="inherit" w:cs="Arial"/>
          <w:color w:val="000000"/>
          <w:kern w:val="0"/>
          <w:sz w:val="24"/>
          <w:szCs w:val="24"/>
        </w:rPr>
        <w:t>的情况</w:t>
      </w:r>
    </w:p>
    <w:p w:rsidR="00AC73D0" w:rsidRPr="00AC73D0" w:rsidRDefault="00AC73D0" w:rsidP="00AC73D0">
      <w:pPr>
        <w:widowControl/>
        <w:numPr>
          <w:ilvl w:val="2"/>
          <w:numId w:val="29"/>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Activity</w:t>
      </w:r>
      <w:r w:rsidRPr="00AC73D0">
        <w:rPr>
          <w:rFonts w:ascii="inherit" w:eastAsia="宋体" w:hAnsi="inherit" w:cs="Arial"/>
          <w:color w:val="000000"/>
          <w:kern w:val="0"/>
          <w:sz w:val="24"/>
          <w:szCs w:val="24"/>
        </w:rPr>
        <w:t>的</w:t>
      </w:r>
      <w:r w:rsidRPr="00AC73D0">
        <w:rPr>
          <w:rFonts w:ascii="inherit" w:eastAsia="宋体" w:hAnsi="inherit" w:cs="Arial"/>
          <w:color w:val="000000"/>
          <w:kern w:val="0"/>
          <w:sz w:val="24"/>
          <w:szCs w:val="24"/>
        </w:rPr>
        <w:t>setContentView</w:t>
      </w:r>
      <w:r w:rsidRPr="00AC73D0">
        <w:rPr>
          <w:rFonts w:ascii="inherit" w:eastAsia="宋体" w:hAnsi="inherit" w:cs="Arial"/>
          <w:color w:val="000000"/>
          <w:kern w:val="0"/>
          <w:sz w:val="24"/>
          <w:szCs w:val="24"/>
        </w:rPr>
        <w:t>最终调用了</w:t>
      </w:r>
      <w:r w:rsidRPr="00AC73D0">
        <w:rPr>
          <w:rFonts w:ascii="inherit" w:eastAsia="宋体" w:hAnsi="inherit" w:cs="Arial"/>
          <w:color w:val="000000"/>
          <w:kern w:val="0"/>
          <w:sz w:val="24"/>
          <w:szCs w:val="24"/>
        </w:rPr>
        <w:t>PhoneWindow</w:t>
      </w:r>
      <w:r w:rsidRPr="00AC73D0">
        <w:rPr>
          <w:rFonts w:ascii="inherit" w:eastAsia="宋体" w:hAnsi="inherit" w:cs="Arial"/>
          <w:color w:val="000000"/>
          <w:kern w:val="0"/>
          <w:sz w:val="24"/>
          <w:szCs w:val="24"/>
        </w:rPr>
        <w:t>的</w:t>
      </w:r>
      <w:r w:rsidRPr="00AC73D0">
        <w:rPr>
          <w:rFonts w:ascii="inherit" w:eastAsia="宋体" w:hAnsi="inherit" w:cs="Arial"/>
          <w:color w:val="000000"/>
          <w:kern w:val="0"/>
          <w:sz w:val="24"/>
          <w:szCs w:val="24"/>
        </w:rPr>
        <w:t>setContentView</w:t>
      </w:r>
      <w:r w:rsidRPr="00AC73D0">
        <w:rPr>
          <w:rFonts w:ascii="inherit" w:eastAsia="宋体" w:hAnsi="inherit" w:cs="Arial"/>
          <w:color w:val="000000"/>
          <w:kern w:val="0"/>
          <w:sz w:val="24"/>
          <w:szCs w:val="24"/>
        </w:rPr>
        <w:t>，之后根据布局文件实例话了</w:t>
      </w:r>
      <w:r w:rsidRPr="00AC73D0">
        <w:rPr>
          <w:rFonts w:ascii="inherit" w:eastAsia="宋体" w:hAnsi="inherit" w:cs="Arial"/>
          <w:color w:val="000000"/>
          <w:kern w:val="0"/>
          <w:sz w:val="24"/>
          <w:szCs w:val="24"/>
        </w:rPr>
        <w:t>DecorView</w:t>
      </w:r>
      <w:r w:rsidRPr="00AC73D0">
        <w:rPr>
          <w:rFonts w:ascii="inherit" w:eastAsia="宋体" w:hAnsi="inherit" w:cs="Arial"/>
          <w:color w:val="000000"/>
          <w:kern w:val="0"/>
          <w:sz w:val="24"/>
          <w:szCs w:val="24"/>
        </w:rPr>
        <w:t>。在</w:t>
      </w:r>
      <w:r w:rsidRPr="00AC73D0">
        <w:rPr>
          <w:rFonts w:ascii="inherit" w:eastAsia="宋体" w:hAnsi="inherit" w:cs="Arial"/>
          <w:color w:val="000000"/>
          <w:kern w:val="0"/>
          <w:sz w:val="24"/>
          <w:szCs w:val="24"/>
        </w:rPr>
        <w:t>Activity</w:t>
      </w:r>
      <w:r w:rsidRPr="00AC73D0">
        <w:rPr>
          <w:rFonts w:ascii="inherit" w:eastAsia="宋体" w:hAnsi="inherit" w:cs="Arial"/>
          <w:color w:val="000000"/>
          <w:kern w:val="0"/>
          <w:sz w:val="24"/>
          <w:szCs w:val="24"/>
        </w:rPr>
        <w:t>生命周期方法</w:t>
      </w:r>
      <w:r w:rsidRPr="00AC73D0">
        <w:rPr>
          <w:rFonts w:ascii="inherit" w:eastAsia="宋体" w:hAnsi="inherit" w:cs="Arial"/>
          <w:color w:val="000000"/>
          <w:kern w:val="0"/>
          <w:sz w:val="24"/>
          <w:szCs w:val="24"/>
        </w:rPr>
        <w:t>onResume</w:t>
      </w:r>
      <w:r w:rsidRPr="00AC73D0">
        <w:rPr>
          <w:rFonts w:ascii="inherit" w:eastAsia="宋体" w:hAnsi="inherit" w:cs="Arial"/>
          <w:color w:val="000000"/>
          <w:kern w:val="0"/>
          <w:sz w:val="24"/>
          <w:szCs w:val="24"/>
        </w:rPr>
        <w:t>方法中，调用了</w:t>
      </w:r>
      <w:r w:rsidRPr="00AC73D0">
        <w:rPr>
          <w:rFonts w:ascii="inherit" w:eastAsia="宋体" w:hAnsi="inherit" w:cs="Arial"/>
          <w:color w:val="000000"/>
          <w:kern w:val="0"/>
          <w:sz w:val="24"/>
          <w:szCs w:val="24"/>
        </w:rPr>
        <w:t>WindowManager</w:t>
      </w:r>
      <w:r w:rsidRPr="00AC73D0">
        <w:rPr>
          <w:rFonts w:ascii="inherit" w:eastAsia="宋体" w:hAnsi="inherit" w:cs="Arial"/>
          <w:color w:val="000000"/>
          <w:kern w:val="0"/>
          <w:sz w:val="24"/>
          <w:szCs w:val="24"/>
        </w:rPr>
        <w:t>的</w:t>
      </w:r>
      <w:r w:rsidRPr="00AC73D0">
        <w:rPr>
          <w:rFonts w:ascii="inherit" w:eastAsia="宋体" w:hAnsi="inherit" w:cs="Arial"/>
          <w:color w:val="000000"/>
          <w:kern w:val="0"/>
          <w:sz w:val="24"/>
          <w:szCs w:val="24"/>
        </w:rPr>
        <w:t>addView</w:t>
      </w:r>
      <w:r w:rsidRPr="00AC73D0">
        <w:rPr>
          <w:rFonts w:ascii="inherit" w:eastAsia="宋体" w:hAnsi="inherit" w:cs="Arial"/>
          <w:color w:val="000000"/>
          <w:kern w:val="0"/>
          <w:sz w:val="24"/>
          <w:szCs w:val="24"/>
        </w:rPr>
        <w:t>方法，将</w:t>
      </w:r>
      <w:r w:rsidRPr="00AC73D0">
        <w:rPr>
          <w:rFonts w:ascii="inherit" w:eastAsia="宋体" w:hAnsi="inherit" w:cs="Arial"/>
          <w:color w:val="000000"/>
          <w:kern w:val="0"/>
          <w:sz w:val="24"/>
          <w:szCs w:val="24"/>
        </w:rPr>
        <w:t>decorView</w:t>
      </w:r>
      <w:r w:rsidRPr="00AC73D0">
        <w:rPr>
          <w:rFonts w:ascii="inherit" w:eastAsia="宋体" w:hAnsi="inherit" w:cs="Arial"/>
          <w:color w:val="000000"/>
          <w:kern w:val="0"/>
          <w:sz w:val="24"/>
          <w:szCs w:val="24"/>
        </w:rPr>
        <w:t>交给</w:t>
      </w:r>
      <w:r w:rsidRPr="00AC73D0">
        <w:rPr>
          <w:rFonts w:ascii="inherit" w:eastAsia="宋体" w:hAnsi="inherit" w:cs="Arial"/>
          <w:color w:val="000000"/>
          <w:kern w:val="0"/>
          <w:sz w:val="24"/>
          <w:szCs w:val="24"/>
        </w:rPr>
        <w:t>viewrootimpl</w:t>
      </w:r>
      <w:r w:rsidRPr="00AC73D0">
        <w:rPr>
          <w:rFonts w:ascii="inherit" w:eastAsia="宋体" w:hAnsi="inherit" w:cs="Arial"/>
          <w:color w:val="000000"/>
          <w:kern w:val="0"/>
          <w:sz w:val="24"/>
          <w:szCs w:val="24"/>
        </w:rPr>
        <w:t>。最终调用</w:t>
      </w:r>
      <w:r w:rsidRPr="00AC73D0">
        <w:rPr>
          <w:rFonts w:ascii="inherit" w:eastAsia="宋体" w:hAnsi="inherit" w:cs="Arial"/>
          <w:color w:val="000000"/>
          <w:kern w:val="0"/>
          <w:sz w:val="24"/>
          <w:szCs w:val="24"/>
        </w:rPr>
        <w:t>setVisibility</w:t>
      </w:r>
      <w:r w:rsidRPr="00AC73D0">
        <w:rPr>
          <w:rFonts w:ascii="inherit" w:eastAsia="宋体" w:hAnsi="inherit" w:cs="Arial"/>
          <w:color w:val="000000"/>
          <w:kern w:val="0"/>
          <w:sz w:val="24"/>
          <w:szCs w:val="24"/>
        </w:rPr>
        <w:t>方法触发</w:t>
      </w:r>
      <w:r w:rsidRPr="00AC73D0">
        <w:rPr>
          <w:rFonts w:ascii="inherit" w:eastAsia="宋体" w:hAnsi="inherit" w:cs="Arial"/>
          <w:color w:val="000000"/>
          <w:kern w:val="0"/>
          <w:sz w:val="24"/>
          <w:szCs w:val="24"/>
        </w:rPr>
        <w:t>invalidate</w:t>
      </w:r>
      <w:r w:rsidRPr="00AC73D0">
        <w:rPr>
          <w:rFonts w:ascii="inherit" w:eastAsia="宋体" w:hAnsi="inherit" w:cs="Arial"/>
          <w:color w:val="000000"/>
          <w:kern w:val="0"/>
          <w:sz w:val="24"/>
          <w:szCs w:val="24"/>
        </w:rPr>
        <w:t>方法，执行</w:t>
      </w:r>
      <w:r w:rsidRPr="00AC73D0">
        <w:rPr>
          <w:rFonts w:ascii="inherit" w:eastAsia="宋体" w:hAnsi="inherit" w:cs="Arial"/>
          <w:color w:val="000000"/>
          <w:kern w:val="0"/>
          <w:sz w:val="24"/>
          <w:szCs w:val="24"/>
        </w:rPr>
        <w:t>viewrootimpl</w:t>
      </w:r>
      <w:r w:rsidRPr="00AC73D0">
        <w:rPr>
          <w:rFonts w:ascii="inherit" w:eastAsia="宋体" w:hAnsi="inherit" w:cs="Arial"/>
          <w:color w:val="000000"/>
          <w:kern w:val="0"/>
          <w:sz w:val="24"/>
          <w:szCs w:val="24"/>
        </w:rPr>
        <w:t>的</w:t>
      </w:r>
      <w:r w:rsidRPr="00AC73D0">
        <w:rPr>
          <w:rFonts w:ascii="inherit" w:eastAsia="宋体" w:hAnsi="inherit" w:cs="Arial"/>
          <w:color w:val="000000"/>
          <w:kern w:val="0"/>
          <w:sz w:val="24"/>
          <w:szCs w:val="24"/>
        </w:rPr>
        <w:t>performTraversals</w:t>
      </w:r>
      <w:r w:rsidRPr="00AC73D0">
        <w:rPr>
          <w:rFonts w:ascii="inherit" w:eastAsia="宋体" w:hAnsi="inherit" w:cs="Arial"/>
          <w:color w:val="000000"/>
          <w:kern w:val="0"/>
          <w:sz w:val="24"/>
          <w:szCs w:val="24"/>
        </w:rPr>
        <w:t>方法，然后通过</w:t>
      </w:r>
      <w:r w:rsidRPr="00AC73D0">
        <w:rPr>
          <w:rFonts w:ascii="inherit" w:eastAsia="宋体" w:hAnsi="inherit" w:cs="Arial"/>
          <w:color w:val="000000"/>
          <w:kern w:val="0"/>
          <w:sz w:val="24"/>
          <w:szCs w:val="24"/>
        </w:rPr>
        <w:t>choreographer</w:t>
      </w:r>
      <w:r w:rsidRPr="00AC73D0">
        <w:rPr>
          <w:rFonts w:ascii="inherit" w:eastAsia="宋体" w:hAnsi="inherit" w:cs="Arial"/>
          <w:color w:val="000000"/>
          <w:kern w:val="0"/>
          <w:sz w:val="24"/>
          <w:szCs w:val="24"/>
        </w:rPr>
        <w:t>的</w:t>
      </w:r>
      <w:r w:rsidRPr="00AC73D0">
        <w:rPr>
          <w:rFonts w:ascii="inherit" w:eastAsia="宋体" w:hAnsi="inherit" w:cs="Arial"/>
          <w:color w:val="000000"/>
          <w:kern w:val="0"/>
          <w:sz w:val="24"/>
          <w:szCs w:val="24"/>
        </w:rPr>
        <w:t>postCallback</w:t>
      </w:r>
      <w:r w:rsidRPr="00AC73D0">
        <w:rPr>
          <w:rFonts w:ascii="inherit" w:eastAsia="宋体" w:hAnsi="inherit" w:cs="Arial"/>
          <w:color w:val="000000"/>
          <w:kern w:val="0"/>
          <w:sz w:val="24"/>
          <w:szCs w:val="24"/>
        </w:rPr>
        <w:t>方法向</w:t>
      </w:r>
      <w:r w:rsidRPr="00AC73D0">
        <w:rPr>
          <w:rFonts w:ascii="inherit" w:eastAsia="宋体" w:hAnsi="inherit" w:cs="Arial"/>
          <w:color w:val="000000"/>
          <w:kern w:val="0"/>
          <w:sz w:val="24"/>
          <w:szCs w:val="24"/>
        </w:rPr>
        <w:t>DisplayEventReceiver</w:t>
      </w:r>
      <w:r w:rsidRPr="00AC73D0">
        <w:rPr>
          <w:rFonts w:ascii="inherit" w:eastAsia="宋体" w:hAnsi="inherit" w:cs="Arial"/>
          <w:color w:val="000000"/>
          <w:kern w:val="0"/>
          <w:sz w:val="24"/>
          <w:szCs w:val="24"/>
        </w:rPr>
        <w:t>注册接收</w:t>
      </w:r>
      <w:r w:rsidRPr="00AC73D0">
        <w:rPr>
          <w:rFonts w:ascii="inherit" w:eastAsia="宋体" w:hAnsi="inherit" w:cs="Arial"/>
          <w:color w:val="000000"/>
          <w:kern w:val="0"/>
          <w:sz w:val="24"/>
          <w:szCs w:val="24"/>
        </w:rPr>
        <w:t>vsync</w:t>
      </w:r>
      <w:r w:rsidRPr="00AC73D0">
        <w:rPr>
          <w:rFonts w:ascii="inherit" w:eastAsia="宋体" w:hAnsi="inherit" w:cs="Arial"/>
          <w:color w:val="000000"/>
          <w:kern w:val="0"/>
          <w:sz w:val="24"/>
          <w:szCs w:val="24"/>
        </w:rPr>
        <w:t>信号，接收到信号执行</w:t>
      </w:r>
      <w:r w:rsidRPr="00AC73D0">
        <w:rPr>
          <w:rFonts w:ascii="inherit" w:eastAsia="宋体" w:hAnsi="inherit" w:cs="Arial"/>
          <w:color w:val="000000"/>
          <w:kern w:val="0"/>
          <w:sz w:val="24"/>
          <w:szCs w:val="24"/>
        </w:rPr>
        <w:t>choreographer#FrameDisplayEventReceiver#onVsync</w:t>
      </w:r>
      <w:r w:rsidRPr="00AC73D0">
        <w:rPr>
          <w:rFonts w:ascii="inherit" w:eastAsia="宋体" w:hAnsi="inherit" w:cs="Arial"/>
          <w:color w:val="000000"/>
          <w:kern w:val="0"/>
          <w:sz w:val="24"/>
          <w:szCs w:val="24"/>
        </w:rPr>
        <w:t>方法，最终执行</w:t>
      </w:r>
      <w:r w:rsidRPr="00AC73D0">
        <w:rPr>
          <w:rFonts w:ascii="inherit" w:eastAsia="宋体" w:hAnsi="inherit" w:cs="Arial"/>
          <w:color w:val="000000"/>
          <w:kern w:val="0"/>
          <w:sz w:val="24"/>
          <w:szCs w:val="24"/>
        </w:rPr>
        <w:t>callback</w:t>
      </w:r>
      <w:r w:rsidRPr="00AC73D0">
        <w:rPr>
          <w:rFonts w:ascii="inherit" w:eastAsia="宋体" w:hAnsi="inherit" w:cs="Arial"/>
          <w:color w:val="000000"/>
          <w:kern w:val="0"/>
          <w:sz w:val="24"/>
          <w:szCs w:val="24"/>
        </w:rPr>
        <w:t>，回到</w:t>
      </w:r>
      <w:r w:rsidRPr="00AC73D0">
        <w:rPr>
          <w:rFonts w:ascii="inherit" w:eastAsia="宋体" w:hAnsi="inherit" w:cs="Arial"/>
          <w:color w:val="000000"/>
          <w:kern w:val="0"/>
          <w:sz w:val="24"/>
          <w:szCs w:val="24"/>
        </w:rPr>
        <w:t>ViewRootImpl</w:t>
      </w:r>
      <w:r w:rsidRPr="00AC73D0">
        <w:rPr>
          <w:rFonts w:ascii="inherit" w:eastAsia="宋体" w:hAnsi="inherit" w:cs="Arial"/>
          <w:color w:val="000000"/>
          <w:kern w:val="0"/>
          <w:sz w:val="24"/>
          <w:szCs w:val="24"/>
        </w:rPr>
        <w:t>的</w:t>
      </w:r>
      <w:r w:rsidRPr="00AC73D0">
        <w:rPr>
          <w:rFonts w:ascii="inherit" w:eastAsia="宋体" w:hAnsi="inherit" w:cs="Arial"/>
          <w:color w:val="000000"/>
          <w:kern w:val="0"/>
          <w:sz w:val="24"/>
          <w:szCs w:val="24"/>
        </w:rPr>
        <w:t>doTraversal</w:t>
      </w:r>
      <w:r w:rsidRPr="00AC73D0">
        <w:rPr>
          <w:rFonts w:ascii="inherit" w:eastAsia="宋体" w:hAnsi="inherit" w:cs="Arial"/>
          <w:color w:val="000000"/>
          <w:kern w:val="0"/>
          <w:sz w:val="24"/>
          <w:szCs w:val="24"/>
        </w:rPr>
        <w:t>方法，触发执行</w:t>
      </w:r>
      <w:r w:rsidRPr="00AC73D0">
        <w:rPr>
          <w:rFonts w:ascii="inherit" w:eastAsia="宋体" w:hAnsi="inherit" w:cs="Arial"/>
          <w:color w:val="000000"/>
          <w:kern w:val="0"/>
          <w:sz w:val="24"/>
          <w:szCs w:val="24"/>
        </w:rPr>
        <w:t>performMeasure</w:t>
      </w:r>
      <w:r w:rsidRPr="00AC73D0">
        <w:rPr>
          <w:rFonts w:ascii="inherit" w:eastAsia="宋体" w:hAnsi="inherit" w:cs="Arial"/>
          <w:color w:val="000000"/>
          <w:kern w:val="0"/>
          <w:sz w:val="24"/>
          <w:szCs w:val="24"/>
        </w:rPr>
        <w:t>，</w:t>
      </w:r>
      <w:r w:rsidRPr="00AC73D0">
        <w:rPr>
          <w:rFonts w:ascii="inherit" w:eastAsia="宋体" w:hAnsi="inherit" w:cs="Arial"/>
          <w:color w:val="000000"/>
          <w:kern w:val="0"/>
          <w:sz w:val="24"/>
          <w:szCs w:val="24"/>
        </w:rPr>
        <w:t>performLayout</w:t>
      </w:r>
      <w:r w:rsidRPr="00AC73D0">
        <w:rPr>
          <w:rFonts w:ascii="inherit" w:eastAsia="宋体" w:hAnsi="inherit" w:cs="Arial"/>
          <w:color w:val="000000"/>
          <w:kern w:val="0"/>
          <w:sz w:val="24"/>
          <w:szCs w:val="24"/>
        </w:rPr>
        <w:t>，</w:t>
      </w:r>
      <w:r w:rsidRPr="00AC73D0">
        <w:rPr>
          <w:rFonts w:ascii="inherit" w:eastAsia="宋体" w:hAnsi="inherit" w:cs="Arial"/>
          <w:color w:val="000000"/>
          <w:kern w:val="0"/>
          <w:sz w:val="24"/>
          <w:szCs w:val="24"/>
        </w:rPr>
        <w:t>performDraw</w:t>
      </w:r>
      <w:r w:rsidRPr="00AC73D0">
        <w:rPr>
          <w:rFonts w:ascii="inherit" w:eastAsia="宋体" w:hAnsi="inherit" w:cs="Arial"/>
          <w:color w:val="000000"/>
          <w:kern w:val="0"/>
          <w:sz w:val="24"/>
          <w:szCs w:val="24"/>
        </w:rPr>
        <w:t>等方法完成绘制</w:t>
      </w:r>
    </w:p>
    <w:p w:rsidR="00AC73D0" w:rsidRPr="00AC73D0" w:rsidRDefault="00AC73D0" w:rsidP="00AC73D0">
      <w:pPr>
        <w:widowControl/>
        <w:numPr>
          <w:ilvl w:val="1"/>
          <w:numId w:val="29"/>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addView</w:t>
      </w:r>
      <w:r w:rsidRPr="00AC73D0">
        <w:rPr>
          <w:rFonts w:ascii="inherit" w:eastAsia="宋体" w:hAnsi="inherit" w:cs="Arial"/>
          <w:color w:val="000000"/>
          <w:kern w:val="0"/>
          <w:sz w:val="24"/>
          <w:szCs w:val="24"/>
        </w:rPr>
        <w:t>情况</w:t>
      </w:r>
    </w:p>
    <w:p w:rsidR="00AC73D0" w:rsidRPr="00AC73D0" w:rsidRDefault="00AC73D0" w:rsidP="00AC73D0">
      <w:pPr>
        <w:widowControl/>
        <w:numPr>
          <w:ilvl w:val="2"/>
          <w:numId w:val="29"/>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触发</w:t>
      </w:r>
      <w:r w:rsidRPr="00AC73D0">
        <w:rPr>
          <w:rFonts w:ascii="inherit" w:eastAsia="宋体" w:hAnsi="inherit" w:cs="Arial"/>
          <w:color w:val="000000"/>
          <w:kern w:val="0"/>
          <w:sz w:val="24"/>
          <w:szCs w:val="24"/>
        </w:rPr>
        <w:t>requestLayout</w:t>
      </w:r>
      <w:r w:rsidRPr="00AC73D0">
        <w:rPr>
          <w:rFonts w:ascii="inherit" w:eastAsia="宋体" w:hAnsi="inherit" w:cs="Arial"/>
          <w:color w:val="000000"/>
          <w:kern w:val="0"/>
          <w:sz w:val="24"/>
          <w:szCs w:val="24"/>
        </w:rPr>
        <w:t>方法，重新触发绘制流程</w:t>
      </w:r>
    </w:p>
    <w:p w:rsidR="00AC73D0" w:rsidRPr="00AC73D0" w:rsidRDefault="00AC73D0" w:rsidP="00AC73D0">
      <w:pPr>
        <w:widowControl/>
        <w:numPr>
          <w:ilvl w:val="0"/>
          <w:numId w:val="29"/>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整</w:t>
      </w:r>
      <w:del w:id="3" w:author="Unknown">
        <w:r w:rsidRPr="00AC73D0">
          <w:rPr>
            <w:rFonts w:ascii="inherit" w:eastAsia="宋体" w:hAnsi="inherit" w:cs="Arial"/>
            <w:color w:val="000000"/>
            <w:kern w:val="0"/>
            <w:sz w:val="24"/>
            <w:szCs w:val="24"/>
          </w:rPr>
          <w:delText>个事件分发流程，从点击屏幕开始</w:delText>
        </w:r>
      </w:del>
    </w:p>
    <w:p w:rsidR="00AC73D0" w:rsidRPr="00AC73D0" w:rsidRDefault="00AC73D0" w:rsidP="00AC73D0">
      <w:pPr>
        <w:widowControl/>
        <w:numPr>
          <w:ilvl w:val="1"/>
          <w:numId w:val="29"/>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硬件接收点击信号，通过</w:t>
      </w:r>
      <w:r w:rsidRPr="00AC73D0">
        <w:rPr>
          <w:rFonts w:ascii="inherit" w:eastAsia="宋体" w:hAnsi="inherit" w:cs="Arial"/>
          <w:color w:val="000000"/>
          <w:kern w:val="0"/>
          <w:sz w:val="24"/>
          <w:szCs w:val="24"/>
        </w:rPr>
        <w:t>native</w:t>
      </w:r>
      <w:r w:rsidRPr="00AC73D0">
        <w:rPr>
          <w:rFonts w:ascii="inherit" w:eastAsia="宋体" w:hAnsi="inherit" w:cs="Arial"/>
          <w:color w:val="000000"/>
          <w:kern w:val="0"/>
          <w:sz w:val="24"/>
          <w:szCs w:val="24"/>
        </w:rPr>
        <w:t>代码调用</w:t>
      </w:r>
      <w:r w:rsidRPr="00AC73D0">
        <w:rPr>
          <w:rFonts w:ascii="inherit" w:eastAsia="宋体" w:hAnsi="inherit" w:cs="Arial"/>
          <w:color w:val="000000"/>
          <w:kern w:val="0"/>
          <w:sz w:val="24"/>
          <w:szCs w:val="24"/>
        </w:rPr>
        <w:t>InputEventReveiver</w:t>
      </w:r>
      <w:r w:rsidRPr="00AC73D0">
        <w:rPr>
          <w:rFonts w:ascii="inherit" w:eastAsia="宋体" w:hAnsi="inherit" w:cs="Arial"/>
          <w:color w:val="000000"/>
          <w:kern w:val="0"/>
          <w:sz w:val="24"/>
          <w:szCs w:val="24"/>
        </w:rPr>
        <w:t>的</w:t>
      </w:r>
      <w:r w:rsidRPr="00AC73D0">
        <w:rPr>
          <w:rFonts w:ascii="inherit" w:eastAsia="宋体" w:hAnsi="inherit" w:cs="Arial"/>
          <w:color w:val="000000"/>
          <w:kern w:val="0"/>
          <w:sz w:val="24"/>
          <w:szCs w:val="24"/>
        </w:rPr>
        <w:t>dispatchInputEvent</w:t>
      </w:r>
      <w:r w:rsidRPr="00AC73D0">
        <w:rPr>
          <w:rFonts w:ascii="inherit" w:eastAsia="宋体" w:hAnsi="inherit" w:cs="Arial"/>
          <w:color w:val="000000"/>
          <w:kern w:val="0"/>
          <w:sz w:val="24"/>
          <w:szCs w:val="24"/>
        </w:rPr>
        <w:t>方法，</w:t>
      </w:r>
      <w:r w:rsidRPr="00AC73D0">
        <w:rPr>
          <w:rFonts w:ascii="inherit" w:eastAsia="宋体" w:hAnsi="inherit" w:cs="Arial"/>
          <w:color w:val="000000"/>
          <w:kern w:val="0"/>
          <w:sz w:val="24"/>
          <w:szCs w:val="24"/>
        </w:rPr>
        <w:t>ViewRootImple</w:t>
      </w:r>
      <w:r w:rsidRPr="00AC73D0">
        <w:rPr>
          <w:rFonts w:ascii="inherit" w:eastAsia="宋体" w:hAnsi="inherit" w:cs="Arial"/>
          <w:color w:val="000000"/>
          <w:kern w:val="0"/>
          <w:sz w:val="24"/>
          <w:szCs w:val="24"/>
        </w:rPr>
        <w:t>中</w:t>
      </w:r>
      <w:r w:rsidRPr="00AC73D0">
        <w:rPr>
          <w:rFonts w:ascii="inherit" w:eastAsia="宋体" w:hAnsi="inherit" w:cs="Arial"/>
          <w:color w:val="000000"/>
          <w:kern w:val="0"/>
          <w:sz w:val="24"/>
          <w:szCs w:val="24"/>
        </w:rPr>
        <w:t>WindowInputEventReceiver</w:t>
      </w:r>
      <w:r w:rsidRPr="00AC73D0">
        <w:rPr>
          <w:rFonts w:ascii="inherit" w:eastAsia="宋体" w:hAnsi="inherit" w:cs="Arial"/>
          <w:color w:val="000000"/>
          <w:kern w:val="0"/>
          <w:sz w:val="24"/>
          <w:szCs w:val="24"/>
        </w:rPr>
        <w:t>接收到</w:t>
      </w:r>
      <w:r w:rsidRPr="00AC73D0">
        <w:rPr>
          <w:rFonts w:ascii="inherit" w:eastAsia="宋体" w:hAnsi="inherit" w:cs="Arial"/>
          <w:color w:val="000000"/>
          <w:kern w:val="0"/>
          <w:sz w:val="24"/>
          <w:szCs w:val="24"/>
        </w:rPr>
        <w:t>inputEvent</w:t>
      </w:r>
      <w:r w:rsidRPr="00AC73D0">
        <w:rPr>
          <w:rFonts w:ascii="inherit" w:eastAsia="宋体" w:hAnsi="inherit" w:cs="Arial"/>
          <w:color w:val="000000"/>
          <w:kern w:val="0"/>
          <w:sz w:val="24"/>
          <w:szCs w:val="24"/>
        </w:rPr>
        <w:t>，然后通过层层传递，经过</w:t>
      </w:r>
      <w:r w:rsidRPr="00AC73D0">
        <w:rPr>
          <w:rFonts w:ascii="inherit" w:eastAsia="宋体" w:hAnsi="inherit" w:cs="Arial"/>
          <w:color w:val="000000"/>
          <w:kern w:val="0"/>
          <w:sz w:val="24"/>
          <w:szCs w:val="24"/>
        </w:rPr>
        <w:t>DecorView</w:t>
      </w:r>
      <w:r w:rsidRPr="00AC73D0">
        <w:rPr>
          <w:rFonts w:ascii="inherit" w:eastAsia="宋体" w:hAnsi="inherit" w:cs="Arial"/>
          <w:color w:val="000000"/>
          <w:kern w:val="0"/>
          <w:sz w:val="24"/>
          <w:szCs w:val="24"/>
        </w:rPr>
        <w:t>，</w:t>
      </w:r>
      <w:r w:rsidRPr="00AC73D0">
        <w:rPr>
          <w:rFonts w:ascii="inherit" w:eastAsia="宋体" w:hAnsi="inherit" w:cs="Arial"/>
          <w:color w:val="000000"/>
          <w:kern w:val="0"/>
          <w:sz w:val="24"/>
          <w:szCs w:val="24"/>
        </w:rPr>
        <w:t>PhoneWindow</w:t>
      </w:r>
      <w:r w:rsidRPr="00AC73D0">
        <w:rPr>
          <w:rFonts w:ascii="inherit" w:eastAsia="宋体" w:hAnsi="inherit" w:cs="Arial"/>
          <w:color w:val="000000"/>
          <w:kern w:val="0"/>
          <w:sz w:val="24"/>
          <w:szCs w:val="24"/>
        </w:rPr>
        <w:t>，再传递到</w:t>
      </w:r>
      <w:r w:rsidRPr="00AC73D0">
        <w:rPr>
          <w:rFonts w:ascii="inherit" w:eastAsia="宋体" w:hAnsi="inherit" w:cs="Arial"/>
          <w:color w:val="000000"/>
          <w:kern w:val="0"/>
          <w:sz w:val="24"/>
          <w:szCs w:val="24"/>
        </w:rPr>
        <w:t>Activity</w:t>
      </w:r>
      <w:r w:rsidRPr="00AC73D0">
        <w:rPr>
          <w:rFonts w:ascii="inherit" w:eastAsia="宋体" w:hAnsi="inherit" w:cs="Arial"/>
          <w:color w:val="000000"/>
          <w:kern w:val="0"/>
          <w:sz w:val="24"/>
          <w:szCs w:val="24"/>
        </w:rPr>
        <w:t>，之后执行</w:t>
      </w:r>
      <w:r w:rsidRPr="00AC73D0">
        <w:rPr>
          <w:rFonts w:ascii="inherit" w:eastAsia="宋体" w:hAnsi="inherit" w:cs="Arial"/>
          <w:color w:val="000000"/>
          <w:kern w:val="0"/>
          <w:sz w:val="24"/>
          <w:szCs w:val="24"/>
        </w:rPr>
        <w:t>Activity</w:t>
      </w:r>
      <w:r w:rsidRPr="00AC73D0">
        <w:rPr>
          <w:rFonts w:ascii="inherit" w:eastAsia="宋体" w:hAnsi="inherit" w:cs="Arial"/>
          <w:color w:val="000000"/>
          <w:kern w:val="0"/>
          <w:sz w:val="24"/>
          <w:szCs w:val="24"/>
        </w:rPr>
        <w:t>的</w:t>
      </w:r>
      <w:r w:rsidRPr="00AC73D0">
        <w:rPr>
          <w:rFonts w:ascii="inherit" w:eastAsia="宋体" w:hAnsi="inherit" w:cs="Arial"/>
          <w:color w:val="000000"/>
          <w:kern w:val="0"/>
          <w:sz w:val="24"/>
          <w:szCs w:val="24"/>
        </w:rPr>
        <w:t>onDispatchTouchEvent</w:t>
      </w:r>
      <w:r w:rsidRPr="00AC73D0">
        <w:rPr>
          <w:rFonts w:ascii="inherit" w:eastAsia="宋体" w:hAnsi="inherit" w:cs="Arial"/>
          <w:color w:val="000000"/>
          <w:kern w:val="0"/>
          <w:sz w:val="24"/>
          <w:szCs w:val="24"/>
        </w:rPr>
        <w:t>。</w:t>
      </w:r>
    </w:p>
    <w:p w:rsidR="00AC73D0" w:rsidRPr="00AC73D0" w:rsidRDefault="00AC73D0" w:rsidP="00AC73D0">
      <w:pPr>
        <w:widowControl/>
        <w:numPr>
          <w:ilvl w:val="0"/>
          <w:numId w:val="29"/>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binder</w:t>
      </w:r>
      <w:r w:rsidRPr="00AC73D0">
        <w:rPr>
          <w:rFonts w:ascii="inherit" w:eastAsia="宋体" w:hAnsi="inherit" w:cs="Arial"/>
          <w:color w:val="000000"/>
          <w:kern w:val="0"/>
          <w:sz w:val="24"/>
          <w:szCs w:val="24"/>
        </w:rPr>
        <w:t>机</w:t>
      </w:r>
      <w:del w:id="4" w:author="Unknown">
        <w:r w:rsidRPr="00AC73D0">
          <w:rPr>
            <w:rFonts w:ascii="inherit" w:eastAsia="宋体" w:hAnsi="inherit" w:cs="Arial"/>
            <w:color w:val="000000"/>
            <w:kern w:val="0"/>
            <w:sz w:val="24"/>
            <w:szCs w:val="24"/>
          </w:rPr>
          <w:delText>制</w:delText>
        </w:r>
      </w:del>
    </w:p>
    <w:p w:rsidR="00AC73D0" w:rsidRPr="00AC73D0" w:rsidRDefault="00AC73D0" w:rsidP="00AC73D0">
      <w:pPr>
        <w:widowControl/>
        <w:numPr>
          <w:ilvl w:val="0"/>
          <w:numId w:val="29"/>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插件化，</w:t>
      </w:r>
      <w:r w:rsidRPr="00AC73D0">
        <w:rPr>
          <w:rFonts w:ascii="inherit" w:eastAsia="宋体" w:hAnsi="inherit" w:cs="Arial"/>
          <w:color w:val="000000"/>
          <w:kern w:val="0"/>
          <w:sz w:val="24"/>
          <w:szCs w:val="24"/>
        </w:rPr>
        <w:t>replugin</w:t>
      </w:r>
      <w:r w:rsidRPr="00AC73D0">
        <w:rPr>
          <w:rFonts w:ascii="inherit" w:eastAsia="宋体" w:hAnsi="inherit" w:cs="Arial"/>
          <w:color w:val="000000"/>
          <w:kern w:val="0"/>
          <w:sz w:val="24"/>
          <w:szCs w:val="24"/>
        </w:rPr>
        <w:t>原理，优缺点</w:t>
      </w:r>
    </w:p>
    <w:p w:rsidR="00AC73D0" w:rsidRPr="00AC73D0" w:rsidRDefault="00AC73D0" w:rsidP="00AC73D0">
      <w:pPr>
        <w:widowControl/>
        <w:numPr>
          <w:ilvl w:val="0"/>
          <w:numId w:val="29"/>
        </w:numPr>
        <w:shd w:val="clear" w:color="auto" w:fill="FFFFFF"/>
        <w:spacing w:before="100" w:beforeAutospacing="1" w:after="100" w:afterAutospacing="1"/>
        <w:jc w:val="left"/>
        <w:rPr>
          <w:rFonts w:ascii="inherit" w:eastAsia="宋体" w:hAnsi="inherit" w:cs="Arial"/>
          <w:color w:val="000000"/>
          <w:kern w:val="0"/>
          <w:sz w:val="24"/>
          <w:szCs w:val="24"/>
        </w:rPr>
      </w:pPr>
      <w:r w:rsidRPr="00AC73D0">
        <w:rPr>
          <w:rFonts w:ascii="inherit" w:eastAsia="宋体" w:hAnsi="inherit" w:cs="Arial"/>
          <w:color w:val="000000"/>
          <w:kern w:val="0"/>
          <w:sz w:val="24"/>
          <w:szCs w:val="24"/>
        </w:rPr>
        <w:t>shareprefrence</w:t>
      </w:r>
      <w:r w:rsidRPr="00AC73D0">
        <w:rPr>
          <w:rFonts w:ascii="inherit" w:eastAsia="宋体" w:hAnsi="inherit" w:cs="Arial"/>
          <w:color w:val="000000"/>
          <w:kern w:val="0"/>
          <w:sz w:val="24"/>
          <w:szCs w:val="24"/>
        </w:rPr>
        <w:t>跨进程访问</w:t>
      </w:r>
    </w:p>
    <w:p w:rsidR="00AC73D0" w:rsidRPr="00AC73D0" w:rsidRDefault="00AC73D0" w:rsidP="00AC73D0">
      <w:pPr>
        <w:widowControl/>
        <w:shd w:val="clear" w:color="auto" w:fill="FFFFFF"/>
        <w:spacing w:before="100" w:beforeAutospacing="1" w:after="100" w:afterAutospacing="1"/>
        <w:jc w:val="left"/>
        <w:rPr>
          <w:rFonts w:ascii="inherit" w:eastAsia="宋体" w:hAnsi="inherit" w:cs="Arial"/>
          <w:color w:val="23394D"/>
          <w:kern w:val="0"/>
          <w:sz w:val="24"/>
          <w:szCs w:val="24"/>
        </w:rPr>
      </w:pPr>
      <w:r w:rsidRPr="00AC73D0">
        <w:rPr>
          <w:rFonts w:ascii="inherit" w:eastAsia="宋体" w:hAnsi="inherit" w:cs="Arial"/>
          <w:color w:val="23394D"/>
          <w:kern w:val="0"/>
          <w:sz w:val="24"/>
          <w:szCs w:val="24"/>
        </w:rPr>
        <w:t>原文作者：</w:t>
      </w:r>
      <w:hyperlink r:id="rId9" w:history="1">
        <w:r w:rsidRPr="00AC73D0">
          <w:rPr>
            <w:rFonts w:ascii="inherit" w:eastAsia="宋体" w:hAnsi="inherit" w:cs="Arial"/>
            <w:color w:val="F75357"/>
            <w:kern w:val="0"/>
            <w:sz w:val="24"/>
            <w:szCs w:val="24"/>
            <w:u w:val="single"/>
          </w:rPr>
          <w:t>HuanPei Tan</w:t>
        </w:r>
      </w:hyperlink>
    </w:p>
    <w:p w:rsidR="00AC73D0" w:rsidRPr="00AC73D0" w:rsidRDefault="00AC73D0" w:rsidP="00AC73D0">
      <w:pPr>
        <w:widowControl/>
        <w:shd w:val="clear" w:color="auto" w:fill="FFFFFF"/>
        <w:spacing w:before="100" w:beforeAutospacing="1" w:after="100" w:afterAutospacing="1"/>
        <w:jc w:val="left"/>
        <w:rPr>
          <w:rFonts w:ascii="inherit" w:eastAsia="宋体" w:hAnsi="inherit" w:cs="Arial"/>
          <w:color w:val="23394D"/>
          <w:kern w:val="0"/>
          <w:sz w:val="24"/>
          <w:szCs w:val="24"/>
        </w:rPr>
      </w:pPr>
      <w:r w:rsidRPr="00AC73D0">
        <w:rPr>
          <w:rFonts w:ascii="inherit" w:eastAsia="宋体" w:hAnsi="inherit" w:cs="Arial"/>
          <w:color w:val="23394D"/>
          <w:kern w:val="0"/>
          <w:sz w:val="24"/>
          <w:szCs w:val="24"/>
        </w:rPr>
        <w:t>原文链接：</w:t>
      </w:r>
      <w:hyperlink r:id="rId10" w:history="1">
        <w:r w:rsidRPr="00AC73D0">
          <w:rPr>
            <w:rFonts w:ascii="inherit" w:eastAsia="宋体" w:hAnsi="inherit" w:cs="Arial"/>
            <w:color w:val="F75357"/>
            <w:kern w:val="0"/>
            <w:sz w:val="24"/>
            <w:szCs w:val="24"/>
            <w:u w:val="single"/>
          </w:rPr>
          <w:t>https://tanhuanpei.github.io/2019/03/25/Android</w:t>
        </w:r>
        <w:r w:rsidRPr="00AC73D0">
          <w:rPr>
            <w:rFonts w:ascii="inherit" w:eastAsia="宋体" w:hAnsi="inherit" w:cs="Arial"/>
            <w:color w:val="F75357"/>
            <w:kern w:val="0"/>
            <w:sz w:val="24"/>
            <w:szCs w:val="24"/>
            <w:u w:val="single"/>
          </w:rPr>
          <w:t>面试知识点总结</w:t>
        </w:r>
        <w:r w:rsidRPr="00AC73D0">
          <w:rPr>
            <w:rFonts w:ascii="inherit" w:eastAsia="宋体" w:hAnsi="inherit" w:cs="Arial"/>
            <w:color w:val="F75357"/>
            <w:kern w:val="0"/>
            <w:sz w:val="24"/>
            <w:szCs w:val="24"/>
            <w:u w:val="single"/>
          </w:rPr>
          <w:t>/</w:t>
        </w:r>
      </w:hyperlink>
    </w:p>
    <w:sectPr w:rsidR="00AC73D0" w:rsidRPr="00AC73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iconfont-arche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04A1A"/>
    <w:multiLevelType w:val="multilevel"/>
    <w:tmpl w:val="1BC8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97D70"/>
    <w:multiLevelType w:val="multilevel"/>
    <w:tmpl w:val="0F92C4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716FD"/>
    <w:multiLevelType w:val="multilevel"/>
    <w:tmpl w:val="36EE9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A5314"/>
    <w:multiLevelType w:val="multilevel"/>
    <w:tmpl w:val="EDC8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3354C"/>
    <w:multiLevelType w:val="multilevel"/>
    <w:tmpl w:val="CC1E30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A7F68"/>
    <w:multiLevelType w:val="multilevel"/>
    <w:tmpl w:val="26BEA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4F1AEE"/>
    <w:multiLevelType w:val="multilevel"/>
    <w:tmpl w:val="AC304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6069C9"/>
    <w:multiLevelType w:val="multilevel"/>
    <w:tmpl w:val="39C80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1C1C51"/>
    <w:multiLevelType w:val="multilevel"/>
    <w:tmpl w:val="0B5668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0B3575"/>
    <w:multiLevelType w:val="multilevel"/>
    <w:tmpl w:val="280A5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A60C9B"/>
    <w:multiLevelType w:val="multilevel"/>
    <w:tmpl w:val="A4E8C1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EB5978"/>
    <w:multiLevelType w:val="multilevel"/>
    <w:tmpl w:val="5382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F643FA"/>
    <w:multiLevelType w:val="multilevel"/>
    <w:tmpl w:val="1E5E59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2"/>
    <w:lvlOverride w:ilvl="1">
      <w:lvl w:ilvl="1">
        <w:numFmt w:val="decimal"/>
        <w:lvlText w:val="%2."/>
        <w:lvlJc w:val="left"/>
      </w:lvl>
    </w:lvlOverride>
  </w:num>
  <w:num w:numId="4">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2"/>
    <w:lvlOverride w:ilvl="1">
      <w:lvl w:ilvl="1">
        <w:numFmt w:val="decimal"/>
        <w:lvlText w:val="%2."/>
        <w:lvlJc w:val="left"/>
        <w:pPr>
          <w:tabs>
            <w:tab w:val="num" w:pos="1440"/>
          </w:tabs>
          <w:ind w:left="1440" w:hanging="360"/>
        </w:pPr>
      </w:lvl>
    </w:lvlOverride>
  </w:num>
  <w:num w:numId="6">
    <w:abstractNumId w:val="10"/>
  </w:num>
  <w:num w:numId="7">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10"/>
    <w:lvlOverride w:ilvl="1">
      <w:lvl w:ilvl="1">
        <w:numFmt w:val="decimal"/>
        <w:lvlText w:val="%2."/>
        <w:lvlJc w:val="left"/>
        <w:pPr>
          <w:tabs>
            <w:tab w:val="num" w:pos="1440"/>
          </w:tabs>
          <w:ind w:left="1440" w:hanging="360"/>
        </w:pPr>
      </w:lvl>
    </w:lvlOverride>
  </w:num>
  <w:num w:numId="9">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10"/>
    <w:lvlOverride w:ilvl="1">
      <w:lvl w:ilvl="1">
        <w:numFmt w:val="decimal"/>
        <w:lvlText w:val="%2."/>
        <w:lvlJc w:val="left"/>
        <w:pPr>
          <w:tabs>
            <w:tab w:val="num" w:pos="1440"/>
          </w:tabs>
          <w:ind w:left="1440" w:hanging="360"/>
        </w:pPr>
      </w:lvl>
    </w:lvlOverride>
  </w:num>
  <w:num w:numId="11">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10"/>
    <w:lvlOverride w:ilvl="1">
      <w:lvl w:ilvl="1">
        <w:numFmt w:val="decimal"/>
        <w:lvlText w:val="%2."/>
        <w:lvlJc w:val="left"/>
        <w:pPr>
          <w:tabs>
            <w:tab w:val="num" w:pos="1440"/>
          </w:tabs>
          <w:ind w:left="1440" w:hanging="360"/>
        </w:pPr>
      </w:lvl>
    </w:lvlOverride>
  </w:num>
  <w:num w:numId="13">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14">
    <w:abstractNumId w:val="8"/>
  </w:num>
  <w:num w:numId="15">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6">
    <w:abstractNumId w:val="12"/>
  </w:num>
  <w:num w:numId="17">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18">
    <w:abstractNumId w:val="12"/>
    <w:lvlOverride w:ilvl="1">
      <w:lvl w:ilvl="1">
        <w:numFmt w:val="decimal"/>
        <w:lvlText w:val="%2."/>
        <w:lvlJc w:val="left"/>
        <w:pPr>
          <w:tabs>
            <w:tab w:val="num" w:pos="1440"/>
          </w:tabs>
          <w:ind w:left="1440" w:hanging="360"/>
        </w:pPr>
      </w:lvl>
    </w:lvlOverride>
  </w:num>
  <w:num w:numId="19">
    <w:abstractNumId w:val="6"/>
  </w:num>
  <w:num w:numId="20">
    <w:abstractNumId w:val="7"/>
  </w:num>
  <w:num w:numId="21">
    <w:abstractNumId w:val="1"/>
  </w:num>
  <w:num w:numId="2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3">
    <w:abstractNumId w:val="4"/>
  </w:num>
  <w:num w:numId="24">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25">
    <w:abstractNumId w:val="4"/>
    <w:lvlOverride w:ilvl="1">
      <w:lvl w:ilvl="1">
        <w:numFmt w:val="decimal"/>
        <w:lvlText w:val="%2."/>
        <w:lvlJc w:val="left"/>
        <w:pPr>
          <w:tabs>
            <w:tab w:val="num" w:pos="1440"/>
          </w:tabs>
          <w:ind w:left="1440" w:hanging="360"/>
        </w:pPr>
      </w:lvl>
    </w:lvlOverride>
  </w:num>
  <w:num w:numId="26">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27">
    <w:abstractNumId w:val="4"/>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8">
    <w:abstractNumId w:val="0"/>
  </w:num>
  <w:num w:numId="29">
    <w:abstractNumId w:val="9"/>
  </w:num>
  <w:num w:numId="30">
    <w:abstractNumId w:val="3"/>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329"/>
    <w:rsid w:val="006E2041"/>
    <w:rsid w:val="00876D85"/>
    <w:rsid w:val="00AC73D0"/>
    <w:rsid w:val="00BD4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7E033"/>
  <w15:chartTrackingRefBased/>
  <w15:docId w15:val="{80234474-020F-4131-8AA5-1BA3AF217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AC73D0"/>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AC73D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C73D0"/>
    <w:rPr>
      <w:rFonts w:ascii="宋体" w:eastAsia="宋体" w:hAnsi="宋体" w:cs="宋体"/>
      <w:b/>
      <w:bCs/>
      <w:kern w:val="36"/>
      <w:sz w:val="48"/>
      <w:szCs w:val="48"/>
    </w:rPr>
  </w:style>
  <w:style w:type="character" w:customStyle="1" w:styleId="30">
    <w:name w:val="标题 3 字符"/>
    <w:basedOn w:val="a0"/>
    <w:link w:val="3"/>
    <w:uiPriority w:val="9"/>
    <w:rsid w:val="00AC73D0"/>
    <w:rPr>
      <w:rFonts w:ascii="宋体" w:eastAsia="宋体" w:hAnsi="宋体" w:cs="宋体"/>
      <w:b/>
      <w:bCs/>
      <w:kern w:val="0"/>
      <w:sz w:val="27"/>
      <w:szCs w:val="27"/>
    </w:rPr>
  </w:style>
  <w:style w:type="character" w:styleId="a3">
    <w:name w:val="Hyperlink"/>
    <w:basedOn w:val="a0"/>
    <w:uiPriority w:val="99"/>
    <w:semiHidden/>
    <w:unhideWhenUsed/>
    <w:rsid w:val="00AC73D0"/>
    <w:rPr>
      <w:color w:val="0000FF"/>
      <w:u w:val="single"/>
    </w:rPr>
  </w:style>
  <w:style w:type="character" w:customStyle="1" w:styleId="post-count">
    <w:name w:val="post-count"/>
    <w:basedOn w:val="a0"/>
    <w:rsid w:val="00AC73D0"/>
  </w:style>
  <w:style w:type="character" w:customStyle="1" w:styleId="post-intro-calander">
    <w:name w:val="post-intro-calander"/>
    <w:basedOn w:val="a0"/>
    <w:rsid w:val="00AC73D0"/>
  </w:style>
  <w:style w:type="character" w:customStyle="1" w:styleId="post-intro-time">
    <w:name w:val="post-intro-time"/>
    <w:basedOn w:val="a0"/>
    <w:rsid w:val="00AC73D0"/>
  </w:style>
  <w:style w:type="character" w:customStyle="1" w:styleId="busuanzi-pv">
    <w:name w:val="busuanzi-pv"/>
    <w:basedOn w:val="a0"/>
    <w:rsid w:val="00AC73D0"/>
  </w:style>
  <w:style w:type="character" w:customStyle="1" w:styleId="iconfont-archer">
    <w:name w:val="iconfont-archer"/>
    <w:basedOn w:val="a0"/>
    <w:rsid w:val="00AC73D0"/>
  </w:style>
  <w:style w:type="character" w:customStyle="1" w:styleId="sharewrapper">
    <w:name w:val="sharewrapper"/>
    <w:basedOn w:val="a0"/>
    <w:rsid w:val="00AC73D0"/>
  </w:style>
  <w:style w:type="character" w:customStyle="1" w:styleId="sharetext">
    <w:name w:val="sharetext"/>
    <w:basedOn w:val="a0"/>
    <w:rsid w:val="00AC73D0"/>
  </w:style>
  <w:style w:type="paragraph" w:styleId="a4">
    <w:name w:val="Normal (Web)"/>
    <w:basedOn w:val="a"/>
    <w:uiPriority w:val="99"/>
    <w:semiHidden/>
    <w:unhideWhenUsed/>
    <w:rsid w:val="00AC73D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C73D0"/>
    <w:rPr>
      <w:rFonts w:ascii="宋体" w:eastAsia="宋体" w:hAnsi="宋体" w:cs="宋体"/>
      <w:sz w:val="24"/>
      <w:szCs w:val="24"/>
    </w:rPr>
  </w:style>
  <w:style w:type="character" w:styleId="a5">
    <w:name w:val="Strong"/>
    <w:basedOn w:val="a0"/>
    <w:uiPriority w:val="22"/>
    <w:qFormat/>
    <w:rsid w:val="00AC73D0"/>
    <w:rPr>
      <w:b/>
      <w:bCs/>
    </w:rPr>
  </w:style>
  <w:style w:type="paragraph" w:styleId="HTML0">
    <w:name w:val="HTML Preformatted"/>
    <w:basedOn w:val="a"/>
    <w:link w:val="HTML1"/>
    <w:uiPriority w:val="99"/>
    <w:semiHidden/>
    <w:unhideWhenUsed/>
    <w:rsid w:val="00AC73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AC73D0"/>
    <w:rPr>
      <w:rFonts w:ascii="宋体" w:eastAsia="宋体" w:hAnsi="宋体" w:cs="宋体"/>
      <w:kern w:val="0"/>
      <w:sz w:val="24"/>
      <w:szCs w:val="24"/>
    </w:rPr>
  </w:style>
  <w:style w:type="character" w:customStyle="1" w:styleId="line">
    <w:name w:val="line"/>
    <w:basedOn w:val="a0"/>
    <w:rsid w:val="00AC73D0"/>
  </w:style>
  <w:style w:type="character" w:customStyle="1" w:styleId="keyword">
    <w:name w:val="keyword"/>
    <w:basedOn w:val="a0"/>
    <w:rsid w:val="00AC73D0"/>
  </w:style>
  <w:style w:type="character" w:customStyle="1" w:styleId="comment">
    <w:name w:val="comment"/>
    <w:basedOn w:val="a0"/>
    <w:rsid w:val="00AC73D0"/>
  </w:style>
  <w:style w:type="character" w:customStyle="1" w:styleId="toc-number">
    <w:name w:val="toc-number"/>
    <w:basedOn w:val="a0"/>
    <w:rsid w:val="00AC73D0"/>
  </w:style>
  <w:style w:type="character" w:customStyle="1" w:styleId="toc-text">
    <w:name w:val="toc-text"/>
    <w:basedOn w:val="a0"/>
    <w:rsid w:val="00AC7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864904">
      <w:bodyDiv w:val="1"/>
      <w:marLeft w:val="0"/>
      <w:marRight w:val="0"/>
      <w:marTop w:val="0"/>
      <w:marBottom w:val="0"/>
      <w:divBdr>
        <w:top w:val="none" w:sz="0" w:space="0" w:color="auto"/>
        <w:left w:val="none" w:sz="0" w:space="0" w:color="auto"/>
        <w:bottom w:val="none" w:sz="0" w:space="0" w:color="auto"/>
        <w:right w:val="none" w:sz="0" w:space="0" w:color="auto"/>
      </w:divBdr>
      <w:divsChild>
        <w:div w:id="1560242866">
          <w:marLeft w:val="0"/>
          <w:marRight w:val="0"/>
          <w:marTop w:val="0"/>
          <w:marBottom w:val="0"/>
          <w:divBdr>
            <w:top w:val="single" w:sz="12" w:space="0" w:color="FFFFFF"/>
            <w:left w:val="single" w:sz="12" w:space="0" w:color="FFFFFF"/>
            <w:bottom w:val="single" w:sz="12" w:space="0" w:color="FFFFFF"/>
            <w:right w:val="single" w:sz="12" w:space="0" w:color="FFFFFF"/>
          </w:divBdr>
        </w:div>
        <w:div w:id="2041853874">
          <w:marLeft w:val="0"/>
          <w:marRight w:val="0"/>
          <w:marTop w:val="0"/>
          <w:marBottom w:val="0"/>
          <w:divBdr>
            <w:top w:val="none" w:sz="0" w:space="0" w:color="auto"/>
            <w:left w:val="none" w:sz="0" w:space="0" w:color="auto"/>
            <w:bottom w:val="none" w:sz="0" w:space="0" w:color="auto"/>
            <w:right w:val="none" w:sz="0" w:space="0" w:color="auto"/>
          </w:divBdr>
          <w:divsChild>
            <w:div w:id="1398237408">
              <w:marLeft w:val="0"/>
              <w:marRight w:val="0"/>
              <w:marTop w:val="0"/>
              <w:marBottom w:val="0"/>
              <w:divBdr>
                <w:top w:val="none" w:sz="0" w:space="0" w:color="auto"/>
                <w:left w:val="none" w:sz="0" w:space="0" w:color="auto"/>
                <w:bottom w:val="none" w:sz="0" w:space="0" w:color="auto"/>
                <w:right w:val="none" w:sz="0" w:space="0" w:color="auto"/>
              </w:divBdr>
            </w:div>
            <w:div w:id="173152114">
              <w:marLeft w:val="3445"/>
              <w:marRight w:val="0"/>
              <w:marTop w:val="0"/>
              <w:marBottom w:val="0"/>
              <w:divBdr>
                <w:top w:val="none" w:sz="0" w:space="0" w:color="auto"/>
                <w:left w:val="none" w:sz="0" w:space="0" w:color="auto"/>
                <w:bottom w:val="none" w:sz="0" w:space="0" w:color="auto"/>
                <w:right w:val="none" w:sz="0" w:space="0" w:color="auto"/>
              </w:divBdr>
            </w:div>
          </w:divsChild>
        </w:div>
        <w:div w:id="205991719">
          <w:marLeft w:val="0"/>
          <w:marRight w:val="0"/>
          <w:marTop w:val="0"/>
          <w:marBottom w:val="0"/>
          <w:divBdr>
            <w:top w:val="none" w:sz="0" w:space="0" w:color="auto"/>
            <w:left w:val="none" w:sz="0" w:space="0" w:color="auto"/>
            <w:bottom w:val="none" w:sz="0" w:space="0" w:color="auto"/>
            <w:right w:val="none" w:sz="0" w:space="0" w:color="auto"/>
          </w:divBdr>
          <w:divsChild>
            <w:div w:id="1522237196">
              <w:marLeft w:val="0"/>
              <w:marRight w:val="0"/>
              <w:marTop w:val="0"/>
              <w:marBottom w:val="0"/>
              <w:divBdr>
                <w:top w:val="none" w:sz="0" w:space="0" w:color="auto"/>
                <w:left w:val="none" w:sz="0" w:space="0" w:color="auto"/>
                <w:bottom w:val="none" w:sz="0" w:space="0" w:color="auto"/>
                <w:right w:val="none" w:sz="0" w:space="0" w:color="auto"/>
              </w:divBdr>
              <w:divsChild>
                <w:div w:id="1052925180">
                  <w:marLeft w:val="0"/>
                  <w:marRight w:val="0"/>
                  <w:marTop w:val="0"/>
                  <w:marBottom w:val="0"/>
                  <w:divBdr>
                    <w:top w:val="none" w:sz="0" w:space="0" w:color="auto"/>
                    <w:left w:val="none" w:sz="0" w:space="0" w:color="auto"/>
                    <w:bottom w:val="none" w:sz="0" w:space="0" w:color="auto"/>
                    <w:right w:val="none" w:sz="0" w:space="0" w:color="auto"/>
                  </w:divBdr>
                  <w:divsChild>
                    <w:div w:id="644969041">
                      <w:marLeft w:val="0"/>
                      <w:marRight w:val="0"/>
                      <w:marTop w:val="0"/>
                      <w:marBottom w:val="0"/>
                      <w:divBdr>
                        <w:top w:val="none" w:sz="0" w:space="0" w:color="auto"/>
                        <w:left w:val="none" w:sz="0" w:space="0" w:color="auto"/>
                        <w:bottom w:val="none" w:sz="0" w:space="0" w:color="auto"/>
                        <w:right w:val="none" w:sz="0" w:space="0" w:color="auto"/>
                      </w:divBdr>
                      <w:divsChild>
                        <w:div w:id="1284967918">
                          <w:marLeft w:val="0"/>
                          <w:marRight w:val="0"/>
                          <w:marTop w:val="0"/>
                          <w:marBottom w:val="0"/>
                          <w:divBdr>
                            <w:top w:val="none" w:sz="0" w:space="0" w:color="auto"/>
                            <w:left w:val="none" w:sz="0" w:space="0" w:color="auto"/>
                            <w:bottom w:val="none" w:sz="0" w:space="0" w:color="auto"/>
                            <w:right w:val="none" w:sz="0" w:space="0" w:color="auto"/>
                          </w:divBdr>
                        </w:div>
                        <w:div w:id="1553693394">
                          <w:marLeft w:val="0"/>
                          <w:marRight w:val="0"/>
                          <w:marTop w:val="0"/>
                          <w:marBottom w:val="0"/>
                          <w:divBdr>
                            <w:top w:val="none" w:sz="0" w:space="0" w:color="auto"/>
                            <w:left w:val="none" w:sz="0" w:space="0" w:color="auto"/>
                            <w:bottom w:val="none" w:sz="0" w:space="0" w:color="auto"/>
                            <w:right w:val="none" w:sz="0" w:space="0" w:color="auto"/>
                          </w:divBdr>
                        </w:div>
                        <w:div w:id="1190072602">
                          <w:marLeft w:val="0"/>
                          <w:marRight w:val="0"/>
                          <w:marTop w:val="0"/>
                          <w:marBottom w:val="0"/>
                          <w:divBdr>
                            <w:top w:val="none" w:sz="0" w:space="0" w:color="auto"/>
                            <w:left w:val="none" w:sz="0" w:space="0" w:color="auto"/>
                            <w:bottom w:val="none" w:sz="0" w:space="0" w:color="auto"/>
                            <w:right w:val="none" w:sz="0" w:space="0" w:color="auto"/>
                          </w:divBdr>
                          <w:divsChild>
                            <w:div w:id="9209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811279">
              <w:marLeft w:val="0"/>
              <w:marRight w:val="0"/>
              <w:marTop w:val="0"/>
              <w:marBottom w:val="0"/>
              <w:divBdr>
                <w:top w:val="none" w:sz="0" w:space="0" w:color="auto"/>
                <w:left w:val="none" w:sz="0" w:space="0" w:color="auto"/>
                <w:bottom w:val="none" w:sz="0" w:space="0" w:color="auto"/>
                <w:right w:val="none" w:sz="0" w:space="0" w:color="auto"/>
              </w:divBdr>
              <w:divsChild>
                <w:div w:id="1032535171">
                  <w:marLeft w:val="0"/>
                  <w:marRight w:val="0"/>
                  <w:marTop w:val="0"/>
                  <w:marBottom w:val="0"/>
                  <w:divBdr>
                    <w:top w:val="dashed" w:sz="6" w:space="0" w:color="CCCCCC"/>
                    <w:left w:val="none" w:sz="0" w:space="0" w:color="auto"/>
                    <w:bottom w:val="dashed" w:sz="6" w:space="0" w:color="CCCCCC"/>
                    <w:right w:val="none" w:sz="0" w:space="0" w:color="auto"/>
                  </w:divBdr>
                </w:div>
                <w:div w:id="1459421353">
                  <w:marLeft w:val="0"/>
                  <w:marRight w:val="0"/>
                  <w:marTop w:val="0"/>
                  <w:marBottom w:val="0"/>
                  <w:divBdr>
                    <w:top w:val="none" w:sz="0" w:space="0" w:color="auto"/>
                    <w:left w:val="none" w:sz="0" w:space="0" w:color="auto"/>
                    <w:bottom w:val="none" w:sz="0" w:space="0" w:color="auto"/>
                    <w:right w:val="none" w:sz="0" w:space="0" w:color="auto"/>
                  </w:divBdr>
                </w:div>
                <w:div w:id="61035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3851">
          <w:marLeft w:val="0"/>
          <w:marRight w:val="0"/>
          <w:marTop w:val="0"/>
          <w:marBottom w:val="0"/>
          <w:divBdr>
            <w:top w:val="none" w:sz="0" w:space="0" w:color="auto"/>
            <w:left w:val="none" w:sz="0" w:space="0" w:color="auto"/>
            <w:bottom w:val="none" w:sz="0" w:space="0" w:color="auto"/>
            <w:right w:val="none" w:sz="0" w:space="0" w:color="auto"/>
          </w:divBdr>
          <w:divsChild>
            <w:div w:id="1855458329">
              <w:marLeft w:val="0"/>
              <w:marRight w:val="0"/>
              <w:marTop w:val="0"/>
              <w:marBottom w:val="0"/>
              <w:divBdr>
                <w:top w:val="none" w:sz="0" w:space="0" w:color="auto"/>
                <w:left w:val="none" w:sz="0" w:space="0" w:color="auto"/>
                <w:bottom w:val="none" w:sz="0" w:space="0" w:color="auto"/>
                <w:right w:val="none" w:sz="0" w:space="0" w:color="auto"/>
              </w:divBdr>
            </w:div>
          </w:divsChild>
        </w:div>
        <w:div w:id="1313412994">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rh1993.gitbooks.io/android_interview_guide/content/assets/%E6%8E%92%E5%BA%8F%E7%AE%97%E6%B3%95%E6%AF%94%E8%BE%83.pn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tyuan.com/images/binder/java_binder/java_binder.jpg" TargetMode="External"/><Relationship Id="rId11" Type="http://schemas.openxmlformats.org/officeDocument/2006/relationships/fontTable" Target="fontTable.xml"/><Relationship Id="rId5" Type="http://schemas.openxmlformats.org/officeDocument/2006/relationships/hyperlink" Target="https://app.yinxiang.com/shard/s8/nl/1115234/754fb33b-62e2-43f8-b0e0-56a59e0d5225/" TargetMode="External"/><Relationship Id="rId10" Type="http://schemas.openxmlformats.org/officeDocument/2006/relationships/hyperlink" Target="https://tanhuanpei.github.io/2019/03/25/Android%E9%9D%A2%E8%AF%95%E7%9F%A5%E8%AF%86%E7%82%B9%E6%80%BB%E7%BB%93/" TargetMode="External"/><Relationship Id="rId4" Type="http://schemas.openxmlformats.org/officeDocument/2006/relationships/webSettings" Target="webSettings.xml"/><Relationship Id="rId9" Type="http://schemas.openxmlformats.org/officeDocument/2006/relationships/hyperlink" Target="https://tanhuanpei.github.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1601</Words>
  <Characters>9130</Characters>
  <Application>Microsoft Office Word</Application>
  <DocSecurity>0</DocSecurity>
  <Lines>76</Lines>
  <Paragraphs>21</Paragraphs>
  <ScaleCrop>false</ScaleCrop>
  <Company>Home</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2022-02-13T00:06:00Z</dcterms:created>
  <dcterms:modified xsi:type="dcterms:W3CDTF">2022-02-13T00:07:00Z</dcterms:modified>
</cp:coreProperties>
</file>